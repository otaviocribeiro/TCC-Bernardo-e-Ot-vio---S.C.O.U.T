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64FC7" w:rsidRPr="00B57E1B" w:rsidRDefault="00564FC7">
      <w:pPr>
        <w:pStyle w:val="western"/>
        <w:spacing w:after="0" w:line="360" w:lineRule="auto"/>
        <w:ind w:firstLine="0"/>
        <w:jc w:val="center"/>
        <w:rPr>
          <w:ins w:id="0" w:author="edson gavron" w:date="2020-04-28T14:52:00Z"/>
          <w:color w:val="FF0000"/>
        </w:rPr>
        <w:pPrChange w:id="1" w:author="edson gavron" w:date="2020-04-28T14:53:00Z">
          <w:pPr>
            <w:pStyle w:val="western"/>
            <w:spacing w:after="0" w:line="360" w:lineRule="auto"/>
            <w:ind w:firstLine="0"/>
          </w:pPr>
        </w:pPrChange>
      </w:pPr>
      <w:bookmarkStart w:id="2" w:name="_GoBack"/>
      <w:ins w:id="3" w:author="edson gavron" w:date="2020-04-28T14:52:00Z">
        <w:r w:rsidRPr="00B57E1B">
          <w:rPr>
            <w:color w:val="FF0000"/>
            <w:sz w:val="28"/>
            <w:szCs w:val="28"/>
          </w:rPr>
          <w:t>Uso de software não compatível pode desconfigurar o documento</w:t>
        </w:r>
      </w:ins>
    </w:p>
    <w:bookmarkEnd w:id="2"/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UNIVERSIDADE FEDERAL DE SANTA CATARINA 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CAMPUS [</w:t>
      </w:r>
      <w:r w:rsidRPr="00EF4BFA">
        <w:rPr>
          <w:szCs w:val="24"/>
          <w:highlight w:val="yellow"/>
        </w:rPr>
        <w:t>XXXXXXX</w:t>
      </w:r>
      <w:r w:rsidRPr="00EF4BFA">
        <w:rPr>
          <w:szCs w:val="24"/>
        </w:rPr>
        <w:t>] ou CENTRO [</w:t>
      </w:r>
      <w:r w:rsidRPr="00EF4BFA">
        <w:rPr>
          <w:szCs w:val="24"/>
          <w:highlight w:val="yellow"/>
        </w:rPr>
        <w:t>XXXXXXXX</w:t>
      </w:r>
      <w:r w:rsidRPr="00EF4BFA">
        <w:rPr>
          <w:szCs w:val="24"/>
        </w:rPr>
        <w:t xml:space="preserve">] 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DEPARTAMENTO [</w:t>
      </w:r>
      <w:r w:rsidRPr="00EF4BFA">
        <w:rPr>
          <w:szCs w:val="24"/>
          <w:highlight w:val="yellow"/>
        </w:rPr>
        <w:t>XXXXXXXX</w:t>
      </w:r>
      <w:r w:rsidRPr="00EF4BFA">
        <w:rPr>
          <w:szCs w:val="24"/>
        </w:rPr>
        <w:t>]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CURSO [</w:t>
      </w:r>
      <w:r w:rsidRPr="00EF4BFA">
        <w:rPr>
          <w:szCs w:val="24"/>
          <w:highlight w:val="yellow"/>
        </w:rPr>
        <w:t>XXXXXXXX</w:t>
      </w:r>
      <w:r w:rsidRPr="00EF4BFA">
        <w:rPr>
          <w:szCs w:val="24"/>
        </w:rPr>
        <w:t>]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Nome completo do autor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 w:rsidR="0071738A">
        <w:rPr>
          <w:szCs w:val="24"/>
        </w:rPr>
        <w:t>C</w:t>
      </w:r>
      <w:r w:rsidR="0071738A" w:rsidRPr="00EF4BFA">
        <w:rPr>
          <w:szCs w:val="24"/>
        </w:rPr>
        <w:t>idade da defesa</w:t>
      </w:r>
      <w:r w:rsidR="00CE4B4F">
        <w:rPr>
          <w:szCs w:val="24"/>
        </w:rPr>
        <w:t>]</w:t>
      </w:r>
    </w:p>
    <w:p w:rsidR="003F50DC" w:rsidRPr="00EF4BFA" w:rsidRDefault="0071738A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lastRenderedPageBreak/>
        <w:t>[ano da entrega]</w:t>
      </w:r>
    </w:p>
    <w:p w:rsidR="00916C98" w:rsidRPr="00EF4BFA" w:rsidRDefault="00916C98" w:rsidP="00157B63">
      <w:pPr>
        <w:ind w:firstLine="0"/>
        <w:jc w:val="center"/>
        <w:rPr>
          <w:szCs w:val="24"/>
        </w:rPr>
        <w:sectPr w:rsidR="00916C98" w:rsidRPr="00EF4BFA" w:rsidSect="0071738A">
          <w:headerReference w:type="even" r:id="rId8"/>
          <w:headerReference w:type="default" r:id="rId9"/>
          <w:footerReference w:type="default" r:id="rId10"/>
          <w:footerReference w:type="first" r:id="rId11"/>
          <w:type w:val="oddPage"/>
          <w:pgSz w:w="11907" w:h="16840" w:code="9"/>
          <w:pgMar w:top="1701" w:right="1134" w:bottom="1134" w:left="1701" w:header="567" w:footer="567" w:gutter="0"/>
          <w:pgNumType w:start="27"/>
          <w:cols w:space="708"/>
          <w:titlePg/>
          <w:docGrid w:linePitch="360"/>
        </w:sectPr>
      </w:pPr>
    </w:p>
    <w:p w:rsidR="008C4D3F" w:rsidRPr="00EF4BFA" w:rsidRDefault="008C4D3F" w:rsidP="00A31F7A">
      <w:pPr>
        <w:ind w:firstLine="0"/>
        <w:jc w:val="center"/>
      </w:pPr>
      <w:r w:rsidRPr="00EF4BFA">
        <w:lastRenderedPageBreak/>
        <w:t>Nome completo do autor</w:t>
      </w: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4445E2" w:rsidRPr="00EF4BFA" w:rsidRDefault="004445E2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3F50DC" w:rsidRPr="00EF4BFA" w:rsidRDefault="003F50DC" w:rsidP="00CE4B4F">
      <w:pPr>
        <w:ind w:firstLine="0"/>
        <w:jc w:val="center"/>
        <w:rPr>
          <w:szCs w:val="24"/>
        </w:rPr>
      </w:pPr>
    </w:p>
    <w:p w:rsidR="003F50DC" w:rsidRPr="00EF4BFA" w:rsidRDefault="003F50DC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tabs>
          <w:tab w:val="left" w:pos="2835"/>
        </w:tabs>
        <w:ind w:firstLine="0"/>
        <w:jc w:val="center"/>
        <w:rPr>
          <w:szCs w:val="24"/>
        </w:rPr>
      </w:pPr>
    </w:p>
    <w:p w:rsidR="008C4D3F" w:rsidRPr="00EF4BFA" w:rsidRDefault="00DD0B27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>Trabalho Conclusão do Curso</w:t>
      </w:r>
      <w:r w:rsidR="008C4D3F" w:rsidRPr="00EF4BFA">
        <w:rPr>
          <w:sz w:val="20"/>
          <w:szCs w:val="20"/>
        </w:rPr>
        <w:t xml:space="preserve"> </w:t>
      </w:r>
      <w:r w:rsidR="004F0246" w:rsidRPr="00EF4BFA">
        <w:rPr>
          <w:sz w:val="20"/>
          <w:szCs w:val="20"/>
        </w:rPr>
        <w:t>de Graduação em</w:t>
      </w:r>
      <w:r w:rsidR="0071738A">
        <w:rPr>
          <w:sz w:val="20"/>
          <w:szCs w:val="20"/>
        </w:rPr>
        <w:t xml:space="preserve"> </w:t>
      </w:r>
      <w:r w:rsidR="0071738A" w:rsidRPr="0071738A">
        <w:rPr>
          <w:sz w:val="20"/>
          <w:szCs w:val="20"/>
          <w:highlight w:val="yellow"/>
        </w:rPr>
        <w:t>.</w:t>
      </w:r>
      <w:r w:rsidR="004F0246" w:rsidRPr="0071738A">
        <w:rPr>
          <w:sz w:val="20"/>
          <w:szCs w:val="20"/>
          <w:highlight w:val="yellow"/>
        </w:rPr>
        <w:t>..</w:t>
      </w:r>
      <w:r w:rsidR="004B6A0F" w:rsidRPr="00EF4BFA">
        <w:rPr>
          <w:sz w:val="20"/>
          <w:szCs w:val="20"/>
        </w:rPr>
        <w:t xml:space="preserve"> </w:t>
      </w:r>
      <w:r w:rsidRPr="00EF4BFA">
        <w:rPr>
          <w:sz w:val="20"/>
          <w:szCs w:val="20"/>
        </w:rPr>
        <w:t xml:space="preserve">do Centro de </w:t>
      </w:r>
      <w:r w:rsidRPr="0071738A">
        <w:rPr>
          <w:sz w:val="20"/>
          <w:szCs w:val="20"/>
          <w:highlight w:val="yellow"/>
        </w:rPr>
        <w:t>....</w:t>
      </w:r>
      <w:r w:rsidRPr="00EF4BFA">
        <w:rPr>
          <w:sz w:val="20"/>
          <w:szCs w:val="20"/>
        </w:rPr>
        <w:t xml:space="preserve"> </w:t>
      </w:r>
      <w:proofErr w:type="gramStart"/>
      <w:r w:rsidRPr="00EF4BFA">
        <w:rPr>
          <w:sz w:val="20"/>
          <w:szCs w:val="20"/>
        </w:rPr>
        <w:t xml:space="preserve">da  </w:t>
      </w:r>
      <w:r w:rsidR="008C4D3F" w:rsidRPr="00EF4BFA">
        <w:rPr>
          <w:sz w:val="20"/>
          <w:szCs w:val="20"/>
        </w:rPr>
        <w:t>Universidade</w:t>
      </w:r>
      <w:proofErr w:type="gramEnd"/>
      <w:r w:rsidR="008C4D3F" w:rsidRPr="00EF4BFA">
        <w:rPr>
          <w:sz w:val="20"/>
          <w:szCs w:val="20"/>
        </w:rPr>
        <w:t xml:space="preserve"> Federal de Santa Catarina </w:t>
      </w:r>
      <w:r w:rsidRPr="00EF4BFA">
        <w:rPr>
          <w:sz w:val="20"/>
          <w:szCs w:val="20"/>
        </w:rPr>
        <w:t xml:space="preserve">como requisito para </w:t>
      </w:r>
      <w:r w:rsidR="008C4D3F" w:rsidRPr="00EF4BFA">
        <w:rPr>
          <w:sz w:val="20"/>
          <w:szCs w:val="20"/>
        </w:rPr>
        <w:t xml:space="preserve"> a obtenção do </w:t>
      </w:r>
      <w:r w:rsidR="0071738A">
        <w:rPr>
          <w:sz w:val="20"/>
          <w:szCs w:val="20"/>
        </w:rPr>
        <w:t>t</w:t>
      </w:r>
      <w:r w:rsidRPr="00EF4BFA">
        <w:rPr>
          <w:sz w:val="20"/>
          <w:szCs w:val="20"/>
        </w:rPr>
        <w:t xml:space="preserve">ítulo de </w:t>
      </w:r>
      <w:r w:rsidRPr="0071738A">
        <w:rPr>
          <w:sz w:val="20"/>
          <w:szCs w:val="20"/>
          <w:highlight w:val="yellow"/>
        </w:rPr>
        <w:t>Bacharel/Licenciado</w:t>
      </w:r>
      <w:r w:rsidRPr="00EF4BFA">
        <w:rPr>
          <w:sz w:val="20"/>
          <w:szCs w:val="20"/>
        </w:rPr>
        <w:t xml:space="preserve"> em</w:t>
      </w:r>
      <w:r w:rsidR="0071738A">
        <w:rPr>
          <w:sz w:val="20"/>
          <w:szCs w:val="20"/>
        </w:rPr>
        <w:t xml:space="preserve"> </w:t>
      </w:r>
      <w:r w:rsidRPr="00EF4BFA">
        <w:rPr>
          <w:sz w:val="20"/>
          <w:szCs w:val="20"/>
        </w:rPr>
        <w:t xml:space="preserve"> </w:t>
      </w:r>
      <w:r w:rsidR="008C4D3F" w:rsidRPr="0071738A">
        <w:rPr>
          <w:sz w:val="20"/>
          <w:szCs w:val="20"/>
          <w:highlight w:val="yellow"/>
        </w:rPr>
        <w:t>...</w:t>
      </w:r>
    </w:p>
    <w:p w:rsidR="008C4D3F" w:rsidRPr="00EF4BFA" w:rsidRDefault="008C4D3F" w:rsidP="00D959D4">
      <w:pPr>
        <w:tabs>
          <w:tab w:val="left" w:pos="2835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 xml:space="preserve">Orientador: </w:t>
      </w:r>
      <w:r w:rsidR="0071738A" w:rsidRPr="0071738A">
        <w:rPr>
          <w:sz w:val="20"/>
          <w:szCs w:val="20"/>
        </w:rPr>
        <w:t xml:space="preserve">Prof. </w:t>
      </w:r>
      <w:proofErr w:type="spellStart"/>
      <w:r w:rsidR="0071738A" w:rsidRPr="0071738A">
        <w:rPr>
          <w:sz w:val="20"/>
          <w:szCs w:val="20"/>
          <w:highlight w:val="yellow"/>
        </w:rPr>
        <w:t>Xxx</w:t>
      </w:r>
      <w:proofErr w:type="spellEnd"/>
      <w:r w:rsidR="0071738A" w:rsidRPr="0071738A">
        <w:rPr>
          <w:sz w:val="20"/>
          <w:szCs w:val="20"/>
        </w:rPr>
        <w:t xml:space="preserve">, </w:t>
      </w:r>
      <w:proofErr w:type="gramStart"/>
      <w:r w:rsidR="0071738A" w:rsidRPr="0071738A">
        <w:rPr>
          <w:sz w:val="20"/>
          <w:szCs w:val="20"/>
        </w:rPr>
        <w:t>Dr.</w:t>
      </w:r>
      <w:r w:rsidRPr="00EF4BFA">
        <w:rPr>
          <w:sz w:val="20"/>
          <w:szCs w:val="20"/>
        </w:rPr>
        <w:t>.</w:t>
      </w:r>
      <w:proofErr w:type="gramEnd"/>
    </w:p>
    <w:p w:rsidR="008C4D3F" w:rsidRPr="00EF4BFA" w:rsidRDefault="008C4D3F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proofErr w:type="spellStart"/>
      <w:r w:rsidRPr="00EF4BFA">
        <w:rPr>
          <w:sz w:val="20"/>
          <w:szCs w:val="20"/>
        </w:rPr>
        <w:t>Coo</w:t>
      </w:r>
      <w:r w:rsidR="0071738A">
        <w:rPr>
          <w:sz w:val="20"/>
          <w:szCs w:val="20"/>
        </w:rPr>
        <w:t>rientador</w:t>
      </w:r>
      <w:proofErr w:type="spellEnd"/>
      <w:r w:rsidR="0071738A">
        <w:rPr>
          <w:sz w:val="20"/>
          <w:szCs w:val="20"/>
        </w:rPr>
        <w:t xml:space="preserve"> (se houver):</w:t>
      </w:r>
      <w:r w:rsidR="0071738A" w:rsidRPr="0071738A">
        <w:t xml:space="preserve"> </w:t>
      </w:r>
      <w:r w:rsidR="0071738A" w:rsidRPr="0071738A">
        <w:rPr>
          <w:sz w:val="20"/>
          <w:szCs w:val="20"/>
        </w:rPr>
        <w:t xml:space="preserve">Prof. </w:t>
      </w:r>
      <w:proofErr w:type="spellStart"/>
      <w:r w:rsidR="0071738A" w:rsidRPr="0071738A">
        <w:rPr>
          <w:sz w:val="20"/>
          <w:szCs w:val="20"/>
          <w:highlight w:val="yellow"/>
        </w:rPr>
        <w:t>Xxx</w:t>
      </w:r>
      <w:proofErr w:type="spellEnd"/>
      <w:r w:rsidR="0071738A" w:rsidRPr="0071738A">
        <w:rPr>
          <w:sz w:val="20"/>
          <w:szCs w:val="20"/>
        </w:rPr>
        <w:t>, Dr.</w:t>
      </w:r>
    </w:p>
    <w:p w:rsidR="00DD0B27" w:rsidRPr="00EF4BFA" w:rsidRDefault="00DD0B27" w:rsidP="00CE4B4F">
      <w:pPr>
        <w:tabs>
          <w:tab w:val="left" w:pos="3261"/>
        </w:tabs>
        <w:spacing w:line="240" w:lineRule="auto"/>
        <w:jc w:val="center"/>
        <w:rPr>
          <w:sz w:val="22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3F50DC" w:rsidRPr="00EF4BFA" w:rsidRDefault="003F50DC" w:rsidP="00CE4B4F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685408">
      <w:pPr>
        <w:ind w:left="3" w:firstLine="1"/>
        <w:jc w:val="center"/>
        <w:rPr>
          <w:szCs w:val="24"/>
        </w:rPr>
      </w:pPr>
      <w:r w:rsidRPr="00EF4BFA">
        <w:rPr>
          <w:szCs w:val="24"/>
        </w:rPr>
        <w:t>Cidade</w:t>
      </w:r>
      <w:r w:rsidR="00626268" w:rsidRPr="00EF4BFA">
        <w:rPr>
          <w:szCs w:val="24"/>
        </w:rPr>
        <w:t xml:space="preserve"> da defesa</w:t>
      </w:r>
    </w:p>
    <w:p w:rsidR="004445E2" w:rsidRPr="00EF4BFA" w:rsidRDefault="008C4D3F" w:rsidP="004445E2">
      <w:pPr>
        <w:ind w:firstLine="0"/>
        <w:jc w:val="center"/>
        <w:rPr>
          <w:szCs w:val="24"/>
        </w:rPr>
      </w:pPr>
      <w:r w:rsidRPr="00EF4BFA">
        <w:rPr>
          <w:szCs w:val="24"/>
        </w:rPr>
        <w:t>Ano</w:t>
      </w:r>
      <w:r w:rsidR="00626268" w:rsidRPr="00EF4BFA">
        <w:rPr>
          <w:szCs w:val="24"/>
        </w:rPr>
        <w:t xml:space="preserve"> </w:t>
      </w:r>
      <w:r w:rsidR="0074655C" w:rsidRPr="00EF4BFA">
        <w:rPr>
          <w:szCs w:val="24"/>
        </w:rPr>
        <w:t>da entrega</w:t>
      </w:r>
      <w:r w:rsidR="004445E2" w:rsidRPr="00EF4BFA">
        <w:rPr>
          <w:szCs w:val="24"/>
        </w:rPr>
        <w:br w:type="page"/>
      </w:r>
    </w:p>
    <w:p w:rsidR="008C4D3F" w:rsidRPr="00EF4BFA" w:rsidRDefault="008C4D3F" w:rsidP="00996537">
      <w:pPr>
        <w:ind w:firstLine="0"/>
        <w:jc w:val="center"/>
        <w:rPr>
          <w:szCs w:val="24"/>
        </w:rPr>
      </w:pPr>
    </w:p>
    <w:p w:rsidR="008C4D3F" w:rsidRPr="00EF4BFA" w:rsidRDefault="008C4D3F" w:rsidP="00537CA5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1BF8">
      <w:pPr>
        <w:pStyle w:val="PargrafodaLista1"/>
        <w:ind w:firstLine="0"/>
        <w:jc w:val="center"/>
        <w:rPr>
          <w:sz w:val="22"/>
          <w:szCs w:val="22"/>
        </w:rPr>
      </w:pPr>
      <w:r w:rsidRPr="00EF4BFA">
        <w:rPr>
          <w:sz w:val="22"/>
          <w:szCs w:val="22"/>
        </w:rPr>
        <w:t>Ficha de identificação da obra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RPr="00EF4BFA" w:rsidTr="00537CA5">
        <w:trPr>
          <w:trHeight w:val="369"/>
          <w:jc w:val="center"/>
        </w:trPr>
        <w:tc>
          <w:tcPr>
            <w:tcW w:w="6063" w:type="dxa"/>
            <w:tcBorders>
              <w:bottom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A ficha de identificação é elaborada pelo próprio autor</w:t>
            </w:r>
            <w:r w:rsidR="00631BF8" w:rsidRPr="00EF4BFA">
              <w:rPr>
                <w:sz w:val="22"/>
              </w:rPr>
              <w:t>.</w:t>
            </w:r>
          </w:p>
          <w:p w:rsidR="008C4D3F" w:rsidRPr="00EF4BFA" w:rsidRDefault="00631BF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Orientações</w:t>
            </w:r>
            <w:r w:rsidR="008C4D3F" w:rsidRPr="00EF4BFA">
              <w:rPr>
                <w:sz w:val="22"/>
              </w:rPr>
              <w:t xml:space="preserve"> em:</w:t>
            </w:r>
          </w:p>
          <w:p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rStyle w:val="Hyperlink"/>
                <w:sz w:val="22"/>
              </w:rPr>
            </w:pPr>
            <w:r w:rsidRPr="00EF4BFA">
              <w:rPr>
                <w:sz w:val="22"/>
              </w:rPr>
              <w:fldChar w:fldCharType="begin"/>
            </w:r>
            <w:r w:rsidRPr="00EF4BFA">
              <w:rPr>
                <w:sz w:val="22"/>
              </w:rPr>
              <w:instrText xml:space="preserve"> HYPERLINK "http://portalbu.ufsc.br/ficha" </w:instrText>
            </w:r>
            <w:r w:rsidRPr="00EF4BFA">
              <w:rPr>
                <w:sz w:val="22"/>
              </w:rPr>
              <w:fldChar w:fldCharType="separate"/>
            </w:r>
            <w:r w:rsidR="008C4D3F" w:rsidRPr="00EF4BFA">
              <w:rPr>
                <w:rStyle w:val="Hyperlink"/>
                <w:sz w:val="22"/>
              </w:rPr>
              <w:t>http://portalbu.ufsc.br/ficha</w:t>
            </w:r>
          </w:p>
          <w:p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fldChar w:fldCharType="end"/>
            </w:r>
          </w:p>
          <w:p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pStyle w:val="PargrafodaLista1"/>
              <w:ind w:firstLine="0"/>
              <w:jc w:val="center"/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17"/>
          <w:jc w:val="center"/>
        </w:trPr>
        <w:tc>
          <w:tcPr>
            <w:tcW w:w="6063" w:type="dxa"/>
            <w:tcBorders>
              <w:top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</w:tbl>
    <w:p w:rsidR="008C4D3F" w:rsidRPr="00EF4BFA" w:rsidRDefault="008C4D3F" w:rsidP="00996537">
      <w:pPr>
        <w:pStyle w:val="PargrafodaLista1"/>
        <w:ind w:firstLine="0"/>
        <w:jc w:val="center"/>
      </w:pPr>
    </w:p>
    <w:p w:rsidR="00523E7C" w:rsidRPr="00EF4BFA" w:rsidRDefault="00157B63" w:rsidP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96537">
      <w:pPr>
        <w:ind w:firstLine="0"/>
        <w:jc w:val="center"/>
        <w:rPr>
          <w:szCs w:val="24"/>
        </w:rPr>
      </w:pPr>
      <w:r w:rsidRPr="00EF4BFA">
        <w:rPr>
          <w:szCs w:val="24"/>
        </w:rPr>
        <w:lastRenderedPageBreak/>
        <w:t>Nome completo do autor</w:t>
      </w: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DD0B27" w:rsidP="001336C8">
      <w:pPr>
        <w:spacing w:line="240" w:lineRule="auto"/>
        <w:ind w:firstLine="0"/>
        <w:jc w:val="center"/>
        <w:rPr>
          <w:szCs w:val="24"/>
        </w:rPr>
      </w:pPr>
      <w:r w:rsidRPr="00EF4BFA">
        <w:rPr>
          <w:szCs w:val="24"/>
        </w:rPr>
        <w:t>Este Trabalho Conclusão de Curso foi julgado adequado</w:t>
      </w:r>
      <w:r w:rsidR="008C4D3F" w:rsidRPr="00EF4BFA">
        <w:rPr>
          <w:szCs w:val="24"/>
        </w:rPr>
        <w:t xml:space="preserve"> para obtenção do Título de “</w:t>
      </w:r>
      <w:r w:rsidR="008C4D3F" w:rsidRPr="00D64C4C">
        <w:rPr>
          <w:szCs w:val="24"/>
          <w:highlight w:val="yellow"/>
        </w:rPr>
        <w:t>....</w:t>
      </w:r>
      <w:r w:rsidRPr="00EF4BFA">
        <w:rPr>
          <w:szCs w:val="24"/>
        </w:rPr>
        <w:t>”</w:t>
      </w:r>
      <w:r w:rsidR="00840474" w:rsidRPr="00EF4BFA">
        <w:rPr>
          <w:szCs w:val="24"/>
        </w:rPr>
        <w:t xml:space="preserve"> </w:t>
      </w:r>
      <w:r w:rsidRPr="00EF4BFA">
        <w:rPr>
          <w:szCs w:val="24"/>
        </w:rPr>
        <w:t>e aprovado</w:t>
      </w:r>
      <w:r w:rsidR="008C4D3F" w:rsidRPr="00EF4BFA">
        <w:rPr>
          <w:szCs w:val="24"/>
        </w:rPr>
        <w:t xml:space="preserve"> em sua forma final pelo </w:t>
      </w:r>
      <w:r w:rsidR="00F415BE" w:rsidRPr="00EF4BFA">
        <w:rPr>
          <w:szCs w:val="24"/>
        </w:rPr>
        <w:t>Curso</w:t>
      </w:r>
      <w:r w:rsidR="008C4D3F" w:rsidRPr="00EF4BFA">
        <w:rPr>
          <w:szCs w:val="24"/>
        </w:rPr>
        <w:t xml:space="preserve"> </w:t>
      </w:r>
      <w:r w:rsidR="008C4D3F" w:rsidRPr="00D64C4C">
        <w:rPr>
          <w:szCs w:val="24"/>
          <w:highlight w:val="yellow"/>
        </w:rPr>
        <w:t>...</w:t>
      </w:r>
    </w:p>
    <w:p w:rsidR="008C4D3F" w:rsidRPr="00EF4BFA" w:rsidRDefault="008C4D3F" w:rsidP="00996537">
      <w:pPr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 xml:space="preserve">Local, </w:t>
      </w:r>
      <w:proofErr w:type="spellStart"/>
      <w:r w:rsidR="007003C6" w:rsidRPr="00EF4BFA">
        <w:rPr>
          <w:szCs w:val="24"/>
        </w:rPr>
        <w:t>xx</w:t>
      </w:r>
      <w:proofErr w:type="spellEnd"/>
      <w:r w:rsidR="007003C6" w:rsidRPr="00EF4BFA">
        <w:rPr>
          <w:szCs w:val="24"/>
        </w:rPr>
        <w:t xml:space="preserve"> </w:t>
      </w:r>
      <w:r w:rsidRPr="00EF4BFA">
        <w:rPr>
          <w:szCs w:val="24"/>
        </w:rPr>
        <w:t xml:space="preserve">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 xml:space="preserve"> 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>.</w:t>
      </w:r>
    </w:p>
    <w:p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D64C4C" w:rsidRDefault="00D64C4C" w:rsidP="00D64C4C">
      <w:pPr>
        <w:spacing w:line="276" w:lineRule="auto"/>
        <w:ind w:firstLine="0"/>
        <w:jc w:val="center"/>
        <w:rPr>
          <w:szCs w:val="24"/>
        </w:rPr>
      </w:pPr>
    </w:p>
    <w:p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 </w:t>
      </w:r>
      <w:proofErr w:type="spellStart"/>
      <w:r w:rsidRPr="00D64C4C">
        <w:rPr>
          <w:szCs w:val="24"/>
        </w:rPr>
        <w:t>xxx</w:t>
      </w:r>
      <w:proofErr w:type="spellEnd"/>
      <w:r w:rsidRPr="00D64C4C">
        <w:rPr>
          <w:szCs w:val="24"/>
        </w:rPr>
        <w:t>, Dr.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Coordenador do Curso</w:t>
      </w: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b/>
          <w:szCs w:val="24"/>
        </w:rPr>
      </w:pPr>
      <w:r w:rsidRPr="00EF4BFA">
        <w:rPr>
          <w:b/>
          <w:szCs w:val="24"/>
        </w:rPr>
        <w:t>Banca Examinadora:</w:t>
      </w:r>
    </w:p>
    <w:p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Orientador</w:t>
      </w:r>
      <w:r>
        <w:rPr>
          <w:szCs w:val="24"/>
        </w:rPr>
        <w:t>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8C4D3F" w:rsidRPr="00EF4BFA" w:rsidRDefault="008C4D3F" w:rsidP="00996537">
      <w:pPr>
        <w:ind w:left="2835" w:firstLine="0"/>
        <w:rPr>
          <w:szCs w:val="24"/>
        </w:rPr>
      </w:pPr>
      <w:r w:rsidRPr="00EF4BFA">
        <w:rPr>
          <w:szCs w:val="24"/>
        </w:rPr>
        <w:t>Este trabalho é dedicado aos meus colegas de classe e aos meus queridos pais.</w:t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AGRADECIMENTOS</w:t>
      </w:r>
    </w:p>
    <w:p w:rsidR="00523E7C" w:rsidRPr="00EF4BFA" w:rsidRDefault="00523E7C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Inserir os agradecimentos aos colaboradores à execução do trabalho.</w:t>
      </w:r>
    </w:p>
    <w:p w:rsidR="008C4D3F" w:rsidRPr="00EF4BFA" w:rsidRDefault="008C4D3F" w:rsidP="00996537">
      <w:pPr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iCs/>
          <w:szCs w:val="24"/>
        </w:rPr>
      </w:pPr>
      <w:r w:rsidRPr="00EF4BFA">
        <w:rPr>
          <w:szCs w:val="24"/>
        </w:rPr>
        <w:br w:type="page"/>
      </w: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523E7C" w:rsidRPr="00EF4BFA" w:rsidRDefault="00523E7C" w:rsidP="001C1CC6">
      <w:pPr>
        <w:spacing w:line="240" w:lineRule="auto"/>
        <w:ind w:firstLine="0"/>
        <w:jc w:val="center"/>
      </w:pPr>
    </w:p>
    <w:p w:rsidR="00523E7C" w:rsidRPr="00EF4BFA" w:rsidRDefault="00523E7C" w:rsidP="001C1CC6">
      <w:pPr>
        <w:spacing w:line="240" w:lineRule="auto"/>
        <w:ind w:firstLine="0"/>
        <w:jc w:val="center"/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Pr="00EF4BFA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1C1CC6" w:rsidRDefault="001C1CC6" w:rsidP="001C1CC6"/>
    <w:p w:rsidR="001C1CC6" w:rsidRDefault="001C1CC6" w:rsidP="001C1CC6"/>
    <w:p w:rsidR="001C1CC6" w:rsidRPr="001C1CC6" w:rsidRDefault="001C1CC6" w:rsidP="001C1CC6"/>
    <w:p w:rsidR="008C4D3F" w:rsidRPr="00EF4BFA" w:rsidRDefault="008C4D3F" w:rsidP="00D24430">
      <w:r w:rsidRPr="00EF4BFA">
        <w:t>Texto da Epígrafe. Citação relativa ao tema do trabalho. É opcional. A epígrafe pode também aparecer na abertura de cada seção ou capítulo.</w:t>
      </w:r>
      <w:r w:rsidR="00477036" w:rsidRPr="00EF4BFA">
        <w:rPr>
          <w:rFonts w:eastAsia="Times New Roman"/>
          <w:color w:val="000000"/>
          <w:kern w:val="24"/>
          <w:sz w:val="40"/>
          <w:szCs w:val="40"/>
        </w:rPr>
        <w:t xml:space="preserve"> </w:t>
      </w:r>
      <w:r w:rsidR="00477036" w:rsidRPr="00EF4BFA">
        <w:t xml:space="preserve">Deve ser elaborada de acordo com a NBR 10520. </w:t>
      </w:r>
      <w:r w:rsidRPr="00EF4BFA">
        <w:t>(</w:t>
      </w:r>
      <w:r w:rsidR="001C1CC6">
        <w:t>SOBRENOME do autor</w:t>
      </w:r>
      <w:r w:rsidRPr="00EF4BFA">
        <w:t xml:space="preserve"> da epígrafe, ano)</w:t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RESUMO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202F03" w:rsidRDefault="00A61939" w:rsidP="004912D3">
      <w:pPr>
        <w:spacing w:line="240" w:lineRule="auto"/>
        <w:ind w:firstLine="0"/>
      </w:pPr>
      <w:r w:rsidRPr="00EF4BFA">
        <w:t xml:space="preserve">No resumo são ressaltados o </w:t>
      </w:r>
      <w:r w:rsidRPr="00EF4BFA">
        <w:rPr>
          <w:bCs/>
        </w:rPr>
        <w:t>objetivo da pesquisa</w:t>
      </w:r>
      <w:r w:rsidRPr="00EF4BFA">
        <w:t xml:space="preserve">, o </w:t>
      </w:r>
      <w:r w:rsidRPr="00EF4BFA">
        <w:rPr>
          <w:bCs/>
        </w:rPr>
        <w:t>método utilizado</w:t>
      </w:r>
      <w:r w:rsidRPr="00EF4BFA">
        <w:t xml:space="preserve">, as </w:t>
      </w:r>
      <w:r w:rsidRPr="00EF4BFA">
        <w:rPr>
          <w:bCs/>
        </w:rPr>
        <w:t>discussões</w:t>
      </w:r>
      <w:r w:rsidRPr="00EF4BFA">
        <w:t xml:space="preserve"> e os </w:t>
      </w:r>
      <w:r w:rsidRPr="00EF4BFA">
        <w:rPr>
          <w:bCs/>
        </w:rPr>
        <w:t>resultados</w:t>
      </w:r>
      <w:r w:rsidRPr="00EF4BFA">
        <w:t xml:space="preserve"> com destaque apenas para os pontos principais. </w:t>
      </w:r>
      <w:r w:rsidR="008C4D3F" w:rsidRPr="00EF4BFA">
        <w:t>O resumo deve ser significativo, composto de uma sequência de frases concisas, afirmativas</w:t>
      </w:r>
      <w:r w:rsidR="00840474" w:rsidRPr="00EF4BFA">
        <w:t>,</w:t>
      </w:r>
      <w:r w:rsidR="008C4D3F" w:rsidRPr="00EF4BFA">
        <w:t xml:space="preserve"> e não de uma enumeração de tópicos. Não deve conter citações. Deve usar o verbo na voz </w:t>
      </w:r>
      <w:r w:rsidR="004C2D29" w:rsidRPr="00EF4BFA">
        <w:t>ativa e na terceira pessoa do singular</w:t>
      </w:r>
      <w:r w:rsidR="008C4D3F" w:rsidRPr="00EF4BFA">
        <w:t xml:space="preserve">. </w:t>
      </w:r>
      <w:r w:rsidRPr="00EF4BFA">
        <w:t xml:space="preserve">O texto do resumo deve ser digitado, em um único bloco, sem espaço de parágrafo. O espaçamento entre linhas é simples e o tamanho da fonte é 12. </w:t>
      </w:r>
      <w:r w:rsidR="008C4D3F" w:rsidRPr="00EF4BFA">
        <w:t xml:space="preserve">Abaixo do resumo, informar as palavras-chave (palavras ou expressões significativas retiradas do texto) ou, termos retirados de thesaurus da área. </w:t>
      </w:r>
      <w:r w:rsidR="00477036" w:rsidRPr="00EF4BFA">
        <w:t>Deve conter de 150 a 500 palavras.</w:t>
      </w:r>
      <w:r w:rsidR="002A28E0" w:rsidRPr="00EF4BFA">
        <w:t xml:space="preserve"> </w:t>
      </w:r>
      <w:r w:rsidRPr="00EF4BFA">
        <w:t xml:space="preserve">O resumo é </w:t>
      </w:r>
      <w:r w:rsidR="002A28E0" w:rsidRPr="00EF4BFA">
        <w:t xml:space="preserve">elaborado de acordo com a NBR 6028. </w:t>
      </w:r>
    </w:p>
    <w:p w:rsidR="001C1CC6" w:rsidRPr="00EF4BFA" w:rsidRDefault="001C1CC6" w:rsidP="004912D3">
      <w:pPr>
        <w:spacing w:line="240" w:lineRule="auto"/>
        <w:ind w:firstLine="0"/>
      </w:pPr>
    </w:p>
    <w:p w:rsidR="008C4D3F" w:rsidRPr="00EF4BFA" w:rsidRDefault="008C4D3F" w:rsidP="00996537">
      <w:pPr>
        <w:ind w:firstLine="0"/>
        <w:rPr>
          <w:szCs w:val="24"/>
        </w:rPr>
      </w:pPr>
      <w:r w:rsidRPr="00EF4BFA">
        <w:rPr>
          <w:b/>
          <w:szCs w:val="24"/>
        </w:rPr>
        <w:t>Palavras-chave:</w:t>
      </w:r>
      <w:r w:rsidR="000F12EC" w:rsidRPr="00EF4BFA">
        <w:rPr>
          <w:szCs w:val="24"/>
        </w:rPr>
        <w:t xml:space="preserve"> Palavra-chave 1. </w:t>
      </w:r>
      <w:r w:rsidR="00FF1FD4" w:rsidRPr="00EF4BFA">
        <w:rPr>
          <w:szCs w:val="24"/>
        </w:rPr>
        <w:t xml:space="preserve">Palavra-chave 2. </w:t>
      </w:r>
      <w:r w:rsidR="00202F03" w:rsidRPr="00EF4BFA">
        <w:rPr>
          <w:szCs w:val="24"/>
        </w:rPr>
        <w:t>Palavra-chave 3.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0F12EC" w:rsidRPr="00EF4BFA" w:rsidRDefault="000F12EC" w:rsidP="00996537">
      <w:pPr>
        <w:ind w:firstLine="0"/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ABSTRACT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8C4D3F" w:rsidP="009B66DA">
      <w:pPr>
        <w:spacing w:line="240" w:lineRule="auto"/>
        <w:ind w:firstLine="0"/>
        <w:rPr>
          <w:szCs w:val="24"/>
        </w:rPr>
      </w:pPr>
      <w:r w:rsidRPr="00EF4BFA">
        <w:rPr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1C1CC6" w:rsidRPr="00D24430" w:rsidRDefault="001C1CC6" w:rsidP="009B66DA">
      <w:pPr>
        <w:spacing w:line="240" w:lineRule="auto"/>
        <w:ind w:firstLine="0"/>
        <w:rPr>
          <w:b/>
          <w:szCs w:val="24"/>
        </w:rPr>
      </w:pPr>
    </w:p>
    <w:p w:rsidR="008C4D3F" w:rsidRPr="00EF4BFA" w:rsidRDefault="008C4D3F" w:rsidP="009B66DA">
      <w:pPr>
        <w:spacing w:line="240" w:lineRule="auto"/>
        <w:ind w:firstLine="0"/>
        <w:rPr>
          <w:szCs w:val="24"/>
          <w:lang w:val="en-US"/>
        </w:rPr>
      </w:pPr>
      <w:r w:rsidRPr="00EF4BFA">
        <w:rPr>
          <w:b/>
          <w:szCs w:val="24"/>
          <w:lang w:val="en-US"/>
        </w:rPr>
        <w:t>Keywords:</w:t>
      </w:r>
      <w:r w:rsidRPr="00EF4BFA">
        <w:rPr>
          <w:szCs w:val="24"/>
          <w:lang w:val="en-US"/>
        </w:rPr>
        <w:t xml:space="preserve"> Keyword 1. Keyword 2. Keyword 3.</w:t>
      </w:r>
    </w:p>
    <w:p w:rsidR="008C4D3F" w:rsidRPr="00EF4BFA" w:rsidRDefault="008C4D3F" w:rsidP="00996537">
      <w:pPr>
        <w:ind w:firstLine="0"/>
        <w:rPr>
          <w:szCs w:val="24"/>
          <w:lang w:val="en-US"/>
        </w:rPr>
      </w:pPr>
    </w:p>
    <w:p w:rsidR="008C4D3F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:rsidR="00157B63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  <w:lang w:val="en-US"/>
        </w:rPr>
      </w:pPr>
      <w:r w:rsidRPr="00EF4BFA">
        <w:rPr>
          <w:szCs w:val="24"/>
          <w:lang w:val="en-US"/>
        </w:rPr>
        <w:br w:type="page"/>
      </w:r>
    </w:p>
    <w:p w:rsidR="008C4D3F" w:rsidRPr="00F1361B" w:rsidRDefault="008C4D3F" w:rsidP="009F5E41">
      <w:pPr>
        <w:pStyle w:val="Ttulo7"/>
        <w:rPr>
          <w:szCs w:val="24"/>
          <w:lang w:val="en-US"/>
        </w:rPr>
      </w:pPr>
      <w:r w:rsidRPr="00F1361B">
        <w:rPr>
          <w:szCs w:val="24"/>
          <w:lang w:val="en-US"/>
        </w:rPr>
        <w:lastRenderedPageBreak/>
        <w:t>LISTA DE FIGURAS</w:t>
      </w:r>
    </w:p>
    <w:p w:rsidR="00523E7C" w:rsidRPr="00F1361B" w:rsidRDefault="00523E7C" w:rsidP="00D9627A">
      <w:pPr>
        <w:rPr>
          <w:szCs w:val="24"/>
          <w:lang w:val="en-US"/>
        </w:rPr>
      </w:pPr>
    </w:p>
    <w:p w:rsidR="005A22F2" w:rsidRPr="00F1361B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F1361B">
        <w:rPr>
          <w:szCs w:val="24"/>
        </w:rPr>
        <w:fldChar w:fldCharType="begin"/>
      </w:r>
      <w:r w:rsidRPr="00F1361B">
        <w:rPr>
          <w:szCs w:val="24"/>
        </w:rPr>
        <w:instrText xml:space="preserve"> TOC \h \z \c "Figura" </w:instrText>
      </w:r>
      <w:r w:rsidRPr="00F1361B">
        <w:rPr>
          <w:szCs w:val="24"/>
        </w:rPr>
        <w:fldChar w:fldCharType="separate"/>
      </w:r>
      <w:hyperlink w:anchor="_Toc449547046" w:history="1">
        <w:r w:rsidR="005A22F2" w:rsidRPr="00F1361B">
          <w:rPr>
            <w:rStyle w:val="Hyperlink"/>
            <w:noProof/>
            <w:szCs w:val="24"/>
          </w:rPr>
          <w:t xml:space="preserve">Figura 1 </w:t>
        </w:r>
        <w:r w:rsidR="00DD2168" w:rsidRPr="00F1361B">
          <w:rPr>
            <w:rStyle w:val="Hyperlink"/>
            <w:noProof/>
            <w:szCs w:val="24"/>
          </w:rPr>
          <w:t>–</w:t>
        </w:r>
        <w:r w:rsidR="005A22F2" w:rsidRPr="00F1361B">
          <w:rPr>
            <w:rStyle w:val="Hyperlink"/>
            <w:noProof/>
            <w:szCs w:val="24"/>
          </w:rPr>
          <w:t xml:space="preserve"> Elementos do trabalho acadêmico</w:t>
        </w:r>
        <w:r w:rsidR="005A22F2" w:rsidRPr="00F1361B">
          <w:rPr>
            <w:noProof/>
            <w:webHidden/>
            <w:szCs w:val="24"/>
          </w:rPr>
          <w:tab/>
        </w:r>
        <w:r w:rsidR="005A22F2" w:rsidRPr="00F1361B">
          <w:rPr>
            <w:noProof/>
            <w:webHidden/>
            <w:szCs w:val="24"/>
          </w:rPr>
          <w:fldChar w:fldCharType="begin"/>
        </w:r>
        <w:r w:rsidR="005A22F2" w:rsidRPr="00F1361B">
          <w:rPr>
            <w:noProof/>
            <w:webHidden/>
            <w:szCs w:val="24"/>
          </w:rPr>
          <w:instrText xml:space="preserve"> PAGEREF _Toc449547046 \h </w:instrText>
        </w:r>
        <w:r w:rsidR="005A22F2" w:rsidRPr="00F1361B">
          <w:rPr>
            <w:noProof/>
            <w:webHidden/>
            <w:szCs w:val="24"/>
          </w:rPr>
        </w:r>
        <w:r w:rsidR="005A22F2" w:rsidRPr="00F1361B">
          <w:rPr>
            <w:noProof/>
            <w:webHidden/>
            <w:szCs w:val="24"/>
          </w:rPr>
          <w:fldChar w:fldCharType="separate"/>
        </w:r>
        <w:r w:rsidR="00A31F7A" w:rsidRPr="00F1361B">
          <w:rPr>
            <w:noProof/>
            <w:webHidden/>
            <w:szCs w:val="24"/>
          </w:rPr>
          <w:t>19</w:t>
        </w:r>
        <w:r w:rsidR="005A22F2" w:rsidRPr="00F1361B">
          <w:rPr>
            <w:noProof/>
            <w:webHidden/>
            <w:szCs w:val="24"/>
          </w:rPr>
          <w:fldChar w:fldCharType="end"/>
        </w:r>
      </w:hyperlink>
    </w:p>
    <w:p w:rsidR="008C4D3F" w:rsidRPr="00F1361B" w:rsidRDefault="00D9627A" w:rsidP="0034592E">
      <w:pPr>
        <w:pStyle w:val="ndicedeilustraes"/>
        <w:tabs>
          <w:tab w:val="right" w:leader="dot" w:pos="6113"/>
        </w:tabs>
        <w:ind w:firstLine="0"/>
        <w:rPr>
          <w:szCs w:val="24"/>
        </w:rPr>
      </w:pPr>
      <w:r w:rsidRPr="00F1361B">
        <w:rPr>
          <w:szCs w:val="24"/>
        </w:rPr>
        <w:fldChar w:fldCharType="end"/>
      </w:r>
    </w:p>
    <w:p w:rsidR="00157B63" w:rsidRPr="00F1361B" w:rsidRDefault="00157B63">
      <w:pPr>
        <w:spacing w:after="200" w:line="276" w:lineRule="auto"/>
        <w:ind w:firstLine="0"/>
        <w:jc w:val="left"/>
        <w:rPr>
          <w:szCs w:val="24"/>
        </w:rPr>
      </w:pPr>
      <w:r w:rsidRPr="00F1361B">
        <w:rPr>
          <w:szCs w:val="24"/>
        </w:rPr>
        <w:br w:type="page"/>
      </w:r>
    </w:p>
    <w:p w:rsidR="0034592E" w:rsidRPr="00EF4BFA" w:rsidRDefault="0034592E" w:rsidP="0034592E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QUADROS</w:t>
      </w:r>
    </w:p>
    <w:p w:rsidR="00523E7C" w:rsidRPr="00EF4BFA" w:rsidRDefault="00523E7C" w:rsidP="0034592E">
      <w:pPr>
        <w:rPr>
          <w:szCs w:val="24"/>
        </w:rPr>
      </w:pPr>
    </w:p>
    <w:p w:rsidR="0034592E" w:rsidRPr="00EF4BFA" w:rsidRDefault="0034592E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"Quadro" </w:instrText>
      </w:r>
      <w:r w:rsidRPr="00EF4BFA">
        <w:rPr>
          <w:szCs w:val="24"/>
        </w:rPr>
        <w:fldChar w:fldCharType="separate"/>
      </w:r>
      <w:hyperlink w:anchor="_Toc447824501" w:history="1">
        <w:r w:rsidRPr="00EF4BFA">
          <w:rPr>
            <w:rStyle w:val="Hyperlink"/>
            <w:noProof/>
            <w:szCs w:val="24"/>
          </w:rPr>
          <w:t xml:space="preserve">Quadro 1 </w:t>
        </w:r>
        <w:r w:rsidR="00DD2168" w:rsidRPr="00EF4BFA">
          <w:rPr>
            <w:rStyle w:val="Hyperlink"/>
            <w:noProof/>
            <w:szCs w:val="24"/>
          </w:rPr>
          <w:t>–</w:t>
        </w:r>
        <w:r w:rsidRPr="00EF4BFA">
          <w:rPr>
            <w:rStyle w:val="Hyperlink"/>
            <w:noProof/>
            <w:szCs w:val="24"/>
          </w:rPr>
          <w:t xml:space="preserve"> Formatação do texto</w:t>
        </w:r>
        <w:r w:rsidRPr="00EF4BFA">
          <w:rPr>
            <w:noProof/>
            <w:webHidden/>
            <w:szCs w:val="24"/>
          </w:rPr>
          <w:tab/>
        </w:r>
        <w:r w:rsidRPr="00EF4BFA">
          <w:rPr>
            <w:noProof/>
            <w:webHidden/>
            <w:szCs w:val="24"/>
          </w:rPr>
          <w:fldChar w:fldCharType="begin"/>
        </w:r>
        <w:r w:rsidRPr="00EF4BFA">
          <w:rPr>
            <w:noProof/>
            <w:webHidden/>
            <w:szCs w:val="24"/>
          </w:rPr>
          <w:instrText xml:space="preserve"> PAGEREF _Toc447824501 \h </w:instrText>
        </w:r>
        <w:r w:rsidRPr="00EF4BFA">
          <w:rPr>
            <w:noProof/>
            <w:webHidden/>
            <w:szCs w:val="24"/>
          </w:rPr>
        </w:r>
        <w:r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20</w:t>
        </w:r>
        <w:r w:rsidRPr="00EF4BFA">
          <w:rPr>
            <w:noProof/>
            <w:webHidden/>
            <w:szCs w:val="24"/>
          </w:rPr>
          <w:fldChar w:fldCharType="end"/>
        </w:r>
      </w:hyperlink>
    </w:p>
    <w:p w:rsidR="00157B63" w:rsidRPr="00EF4BFA" w:rsidRDefault="0034592E" w:rsidP="0034592E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383AFE">
      <w:pPr>
        <w:pStyle w:val="Ttulo7"/>
        <w:rPr>
          <w:szCs w:val="24"/>
        </w:rPr>
      </w:pPr>
      <w:r w:rsidRPr="00EF4BFA">
        <w:rPr>
          <w:szCs w:val="24"/>
        </w:rPr>
        <w:lastRenderedPageBreak/>
        <w:t xml:space="preserve">LISTA DE </w:t>
      </w:r>
      <w:r w:rsidR="00E41B97" w:rsidRPr="00EF4BFA">
        <w:rPr>
          <w:szCs w:val="24"/>
        </w:rPr>
        <w:t>TABELAS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5A22F2" w:rsidRPr="00EF4BFA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"Tabela" </w:instrText>
      </w:r>
      <w:r w:rsidRPr="00EF4BFA">
        <w:rPr>
          <w:szCs w:val="24"/>
        </w:rPr>
        <w:fldChar w:fldCharType="separate"/>
      </w:r>
      <w:hyperlink w:anchor="_Toc449547065" w:history="1">
        <w:r w:rsidR="005A22F2" w:rsidRPr="00EF4BFA">
          <w:rPr>
            <w:rStyle w:val="Hyperlink"/>
            <w:noProof/>
            <w:szCs w:val="24"/>
          </w:rPr>
          <w:t xml:space="preserve">Tabela 1 </w:t>
        </w:r>
        <w:r w:rsidR="00DD2168" w:rsidRPr="00EF4BFA">
          <w:rPr>
            <w:rStyle w:val="Hyperlink"/>
            <w:noProof/>
            <w:szCs w:val="24"/>
          </w:rPr>
          <w:t>–</w:t>
        </w:r>
        <w:r w:rsidR="005A22F2" w:rsidRPr="00EF4BFA">
          <w:rPr>
            <w:rStyle w:val="Hyperlink"/>
            <w:noProof/>
            <w:szCs w:val="24"/>
          </w:rPr>
          <w:t xml:space="preserve"> Médias concentrações urbanas 2010-2011</w:t>
        </w:r>
        <w:r w:rsidR="005A22F2" w:rsidRPr="00EF4BFA">
          <w:rPr>
            <w:noProof/>
            <w:webHidden/>
            <w:szCs w:val="24"/>
          </w:rPr>
          <w:tab/>
        </w:r>
        <w:r w:rsidR="005A22F2" w:rsidRPr="00EF4BFA">
          <w:rPr>
            <w:noProof/>
            <w:webHidden/>
            <w:szCs w:val="24"/>
          </w:rPr>
          <w:fldChar w:fldCharType="begin"/>
        </w:r>
        <w:r w:rsidR="005A22F2" w:rsidRPr="00EF4BFA">
          <w:rPr>
            <w:noProof/>
            <w:webHidden/>
            <w:szCs w:val="24"/>
          </w:rPr>
          <w:instrText xml:space="preserve"> PAGEREF _Toc449547065 \h </w:instrText>
        </w:r>
        <w:r w:rsidR="005A22F2" w:rsidRPr="00EF4BFA">
          <w:rPr>
            <w:noProof/>
            <w:webHidden/>
            <w:szCs w:val="24"/>
          </w:rPr>
        </w:r>
        <w:r w:rsidR="005A22F2"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22</w:t>
        </w:r>
        <w:r w:rsidR="005A22F2" w:rsidRPr="00EF4BFA">
          <w:rPr>
            <w:noProof/>
            <w:webHidden/>
            <w:szCs w:val="24"/>
          </w:rPr>
          <w:fldChar w:fldCharType="end"/>
        </w:r>
      </w:hyperlink>
    </w:p>
    <w:p w:rsidR="00157B63" w:rsidRPr="00EF4BFA" w:rsidRDefault="00D9627A" w:rsidP="00996537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ABREVIATURAS E SIGLAS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8C4D3F" w:rsidP="00996537">
      <w:pPr>
        <w:ind w:firstLine="0"/>
        <w:rPr>
          <w:szCs w:val="24"/>
        </w:rPr>
      </w:pPr>
      <w:r w:rsidRPr="00EF4BFA">
        <w:rPr>
          <w:szCs w:val="24"/>
        </w:rPr>
        <w:t>ABNT</w:t>
      </w:r>
      <w:r w:rsidR="002A28E0" w:rsidRPr="00EF4BFA">
        <w:rPr>
          <w:szCs w:val="24"/>
        </w:rPr>
        <w:t xml:space="preserve"> </w:t>
      </w:r>
      <w:r w:rsidRPr="00EF4BFA">
        <w:rPr>
          <w:szCs w:val="24"/>
        </w:rPr>
        <w:t>Associação Brasileira de Normas Técnicas</w:t>
      </w:r>
    </w:p>
    <w:p w:rsidR="008C4D3F" w:rsidRPr="00EF4BFA" w:rsidRDefault="00D50281" w:rsidP="00996537">
      <w:pPr>
        <w:ind w:firstLine="0"/>
        <w:rPr>
          <w:szCs w:val="24"/>
        </w:rPr>
      </w:pPr>
      <w:proofErr w:type="gramStart"/>
      <w:r w:rsidRPr="00EF4BFA">
        <w:rPr>
          <w:szCs w:val="24"/>
        </w:rPr>
        <w:t xml:space="preserve">IBGE  </w:t>
      </w:r>
      <w:r w:rsidR="008C4D3F" w:rsidRPr="00EF4BFA">
        <w:rPr>
          <w:szCs w:val="24"/>
        </w:rPr>
        <w:t>Instituto</w:t>
      </w:r>
      <w:proofErr w:type="gramEnd"/>
      <w:r w:rsidR="008C4D3F" w:rsidRPr="00EF4BFA">
        <w:rPr>
          <w:szCs w:val="24"/>
        </w:rPr>
        <w:t xml:space="preserve"> Brasileiro de Geografia e Estatística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SÍMBOLOS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AF1906" w:rsidP="00996537">
      <w:pPr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7216" behindDoc="0" locked="0" layoutInCell="1" allowOverlap="0" wp14:anchorId="574C6E4B" wp14:editId="2A301AE0">
            <wp:simplePos x="0" y="0"/>
            <wp:positionH relativeFrom="column">
              <wp:posOffset>56515</wp:posOffset>
            </wp:positionH>
            <wp:positionV relativeFrom="line">
              <wp:posOffset>128905</wp:posOffset>
            </wp:positionV>
            <wp:extent cx="290195" cy="260985"/>
            <wp:effectExtent l="0" t="0" r="0" b="5715"/>
            <wp:wrapSquare wrapText="bothSides"/>
            <wp:docPr id="4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Yin Yang</w:t>
      </w:r>
    </w:p>
    <w:p w:rsidR="008C4D3F" w:rsidRPr="00EF4BFA" w:rsidRDefault="00AF1906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8240" behindDoc="0" locked="0" layoutInCell="1" allowOverlap="0" wp14:anchorId="1283BEDF" wp14:editId="633E2D07">
            <wp:simplePos x="0" y="0"/>
            <wp:positionH relativeFrom="column">
              <wp:posOffset>50165</wp:posOffset>
            </wp:positionH>
            <wp:positionV relativeFrom="line">
              <wp:posOffset>201295</wp:posOffset>
            </wp:positionV>
            <wp:extent cx="290195" cy="290195"/>
            <wp:effectExtent l="0" t="0" r="0" b="0"/>
            <wp:wrapSquare wrapText="bothSides"/>
            <wp:docPr id="3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Estrela de Davi em círculo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157B63" w:rsidRPr="003F50DC" w:rsidRDefault="00157B63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:rsidR="009F5E41" w:rsidRPr="003F50DC" w:rsidRDefault="009F5E41" w:rsidP="000F12EC">
      <w:pPr>
        <w:pStyle w:val="Ttulo7"/>
        <w:tabs>
          <w:tab w:val="left" w:pos="851"/>
        </w:tabs>
        <w:rPr>
          <w:rFonts w:ascii="Arial" w:hAnsi="Arial" w:cs="Arial"/>
          <w:szCs w:val="24"/>
        </w:rPr>
      </w:pPr>
      <w:r w:rsidRPr="00EF4BFA">
        <w:rPr>
          <w:szCs w:val="24"/>
        </w:rPr>
        <w:lastRenderedPageBreak/>
        <w:t>S</w:t>
      </w:r>
      <w:r w:rsidR="00D331AF" w:rsidRPr="00EF4BFA">
        <w:rPr>
          <w:szCs w:val="24"/>
        </w:rPr>
        <w:t>U</w:t>
      </w:r>
      <w:r w:rsidRPr="00EF4BFA">
        <w:rPr>
          <w:szCs w:val="24"/>
        </w:rPr>
        <w:t>M</w:t>
      </w:r>
      <w:r w:rsidR="00D331AF" w:rsidRPr="00EF4BFA">
        <w:rPr>
          <w:szCs w:val="24"/>
        </w:rPr>
        <w:t>Á</w:t>
      </w:r>
      <w:r w:rsidRPr="00EF4BFA">
        <w:rPr>
          <w:szCs w:val="24"/>
        </w:rPr>
        <w:t>RIO</w:t>
      </w:r>
    </w:p>
    <w:p w:rsidR="004C2D29" w:rsidRDefault="004C2D29" w:rsidP="00996537">
      <w:pPr>
        <w:rPr>
          <w:szCs w:val="24"/>
        </w:rPr>
      </w:pPr>
    </w:p>
    <w:p w:rsidR="0025368D" w:rsidRDefault="00460C9D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"1-6" \h \z \u </w:instrText>
      </w:r>
      <w:r>
        <w:rPr>
          <w:szCs w:val="24"/>
        </w:rPr>
        <w:fldChar w:fldCharType="separate"/>
      </w:r>
      <w:hyperlink w:anchor="_Toc18664493" w:history="1">
        <w:r w:rsidR="0025368D" w:rsidRPr="00CF3F0B">
          <w:rPr>
            <w:rStyle w:val="Hyperlink"/>
          </w:rPr>
          <w:t>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INTRODUÇÃO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_Toc18664493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15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4" w:history="1">
        <w:r w:rsidR="0025368D" w:rsidRPr="00CF3F0B">
          <w:rPr>
            <w:rStyle w:val="Hyperlink"/>
            <w:noProof/>
          </w:rPr>
          <w:t>1.1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RECOMENDAÇÕES DE USO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_Toc18664494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15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1928CF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5" w:history="1">
        <w:r w:rsidR="0025368D" w:rsidRPr="00CF3F0B">
          <w:rPr>
            <w:rStyle w:val="Hyperlink"/>
            <w:noProof/>
          </w:rPr>
          <w:t>1.2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OBJETIVOS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_Toc18664495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16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1928CF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6" w:history="1">
        <w:r w:rsidR="0025368D" w:rsidRPr="00CF3F0B">
          <w:rPr>
            <w:rStyle w:val="Hyperlink"/>
          </w:rPr>
          <w:t>1.2.1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 Geral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7" w:history="1">
        <w:r w:rsidR="0025368D" w:rsidRPr="00CF3F0B">
          <w:rPr>
            <w:rStyle w:val="Hyperlink"/>
          </w:rPr>
          <w:t>1.2.2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Objetivos Específicos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498" w:history="1">
        <w:r w:rsidR="0025368D" w:rsidRPr="00CF3F0B">
          <w:rPr>
            <w:rStyle w:val="Hyperlink"/>
          </w:rPr>
          <w:t>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DESENVOLVIMENTO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9" w:history="1">
        <w:r w:rsidR="0025368D" w:rsidRPr="00CF3F0B">
          <w:rPr>
            <w:rStyle w:val="Hyperlink"/>
            <w:noProof/>
          </w:rPr>
          <w:t>2.1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EXPOSIÇÃO DO TEMA OU MATÉRIA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_Toc18664499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17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1928CF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500" w:history="1">
        <w:r w:rsidR="0025368D" w:rsidRPr="00CF3F0B">
          <w:rPr>
            <w:rStyle w:val="Hyperlink"/>
          </w:rPr>
          <w:t>2.1.1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Formatação do texto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_Toc18664500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1" w:history="1">
        <w:r w:rsidR="0025368D" w:rsidRPr="00CF3F0B">
          <w:rPr>
            <w:rStyle w:val="Hyperlink"/>
          </w:rPr>
          <w:t>2.1.1.1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As ilustrações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_Toc18664501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2" w:history="1">
        <w:r w:rsidR="0025368D" w:rsidRPr="00CF3F0B">
          <w:rPr>
            <w:rStyle w:val="Hyperlink"/>
          </w:rPr>
          <w:t>2.1.1.2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Equações e fórmulas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_Toc18664502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:rsidR="0025368D" w:rsidRPr="0025368D" w:rsidRDefault="001928CF" w:rsidP="0025368D">
      <w:pPr>
        <w:pStyle w:val="Sumrio5"/>
        <w:rPr>
          <w:rFonts w:asciiTheme="minorHAnsi" w:eastAsiaTheme="minorEastAsia" w:hAnsiTheme="minorHAnsi" w:cstheme="minorBidi"/>
          <w:sz w:val="22"/>
        </w:rPr>
      </w:pPr>
      <w:hyperlink w:anchor="_Toc18664503" w:history="1">
        <w:r w:rsidR="0025368D" w:rsidRPr="0025368D">
          <w:rPr>
            <w:rStyle w:val="Hyperlink"/>
          </w:rPr>
          <w:t>2.1.1.2.1</w:t>
        </w:r>
        <w:r w:rsidR="0025368D" w:rsidRPr="0025368D">
          <w:rPr>
            <w:rFonts w:asciiTheme="minorHAnsi" w:eastAsiaTheme="minorEastAsia" w:hAnsiTheme="minorHAnsi" w:cstheme="minorBidi"/>
            <w:sz w:val="22"/>
          </w:rPr>
          <w:tab/>
        </w:r>
        <w:r w:rsidR="0025368D" w:rsidRPr="0025368D">
          <w:rPr>
            <w:rStyle w:val="Hyperlink"/>
          </w:rPr>
          <w:t>Exemplo tabela</w:t>
        </w:r>
        <w:r w:rsidR="0025368D" w:rsidRPr="0025368D">
          <w:rPr>
            <w:webHidden/>
          </w:rPr>
          <w:tab/>
        </w:r>
        <w:r w:rsidR="0025368D" w:rsidRPr="0025368D">
          <w:rPr>
            <w:webHidden/>
          </w:rPr>
          <w:fldChar w:fldCharType="begin"/>
        </w:r>
        <w:r w:rsidR="0025368D" w:rsidRPr="0025368D">
          <w:rPr>
            <w:webHidden/>
          </w:rPr>
          <w:instrText xml:space="preserve"> PAGEREF _Toc18664503 \h </w:instrText>
        </w:r>
        <w:r w:rsidR="0025368D" w:rsidRPr="0025368D">
          <w:rPr>
            <w:webHidden/>
          </w:rPr>
        </w:r>
        <w:r w:rsidR="0025368D" w:rsidRPr="0025368D">
          <w:rPr>
            <w:webHidden/>
          </w:rPr>
          <w:fldChar w:fldCharType="separate"/>
        </w:r>
        <w:r w:rsidR="0025368D" w:rsidRPr="0025368D">
          <w:rPr>
            <w:webHidden/>
          </w:rPr>
          <w:t>19</w:t>
        </w:r>
        <w:r w:rsidR="0025368D" w:rsidRPr="0025368D">
          <w:rPr>
            <w:webHidden/>
          </w:rPr>
          <w:fldChar w:fldCharType="end"/>
        </w:r>
      </w:hyperlink>
    </w:p>
    <w:p w:rsidR="0025368D" w:rsidRDefault="001928CF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4" w:history="1">
        <w:r w:rsidR="0025368D" w:rsidRPr="00CF3F0B">
          <w:rPr>
            <w:rStyle w:val="Hyperlink"/>
          </w:rPr>
          <w:t>3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SEÇÃO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_Toc18664504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21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5" w:history="1">
        <w:r w:rsidR="0025368D" w:rsidRPr="00CF3F0B">
          <w:rPr>
            <w:rStyle w:val="Hyperlink"/>
          </w:rPr>
          <w:t>4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CONCLUSÃO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_Toc18664505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22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6" w:history="1">
        <w:r w:rsidR="0025368D" w:rsidRPr="00CF3F0B">
          <w:rPr>
            <w:rStyle w:val="Hyperlink"/>
          </w:rPr>
          <w:t>REFERÊNCIAS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23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7" w:history="1">
        <w:r w:rsidR="0025368D" w:rsidRPr="00CF3F0B">
          <w:rPr>
            <w:rStyle w:val="Hyperlink"/>
          </w:rPr>
          <w:t>APÊNDICE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24</w:t>
        </w:r>
        <w:r w:rsidR="0025368D">
          <w:rPr>
            <w:webHidden/>
          </w:rPr>
          <w:fldChar w:fldCharType="end"/>
        </w:r>
      </w:hyperlink>
    </w:p>
    <w:p w:rsidR="0025368D" w:rsidRDefault="001928CF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8" w:history="1">
        <w:r w:rsidR="0025368D" w:rsidRPr="00CF3F0B">
          <w:rPr>
            <w:rStyle w:val="Hyperlink"/>
          </w:rPr>
          <w:t>ANEXO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25</w:t>
        </w:r>
        <w:r w:rsidR="0025368D">
          <w:rPr>
            <w:webHidden/>
          </w:rPr>
          <w:fldChar w:fldCharType="end"/>
        </w:r>
      </w:hyperlink>
    </w:p>
    <w:p w:rsidR="00460C9D" w:rsidRPr="00F1361B" w:rsidRDefault="00460C9D" w:rsidP="00996537">
      <w:pPr>
        <w:rPr>
          <w:szCs w:val="24"/>
        </w:rPr>
        <w:sectPr w:rsidR="00460C9D" w:rsidRPr="00F1361B" w:rsidSect="0071738A">
          <w:headerReference w:type="even" r:id="rId14"/>
          <w:headerReference w:type="default" r:id="rId15"/>
          <w:footerReference w:type="default" r:id="rId16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szCs w:val="24"/>
        </w:rPr>
        <w:fldChar w:fldCharType="end"/>
      </w:r>
    </w:p>
    <w:p w:rsidR="008C4D3F" w:rsidRPr="003F50DC" w:rsidRDefault="003066A0" w:rsidP="00EF4BFA">
      <w:pPr>
        <w:pStyle w:val="Ttulo1"/>
      </w:pPr>
      <w:r w:rsidRPr="003F50DC">
        <w:lastRenderedPageBreak/>
        <w:t xml:space="preserve"> </w:t>
      </w:r>
      <w:bookmarkStart w:id="4" w:name="_Toc18663893"/>
      <w:bookmarkStart w:id="5" w:name="_Toc18664067"/>
      <w:bookmarkStart w:id="6" w:name="_Toc18664493"/>
      <w:r w:rsidR="008C4D3F" w:rsidRPr="00EF4BFA">
        <w:t>INTRODUÇÃO</w:t>
      </w:r>
      <w:bookmarkEnd w:id="4"/>
      <w:bookmarkEnd w:id="5"/>
      <w:bookmarkEnd w:id="6"/>
    </w:p>
    <w:p w:rsidR="00523E7C" w:rsidRPr="003F50DC" w:rsidRDefault="00523E7C" w:rsidP="00996537">
      <w:pPr>
        <w:rPr>
          <w:rFonts w:ascii="Arial" w:hAnsi="Arial" w:cs="Arial"/>
          <w:szCs w:val="24"/>
        </w:rPr>
      </w:pPr>
    </w:p>
    <w:p w:rsidR="000928C2" w:rsidRPr="00D27CB6" w:rsidRDefault="008C4D3F" w:rsidP="00EF4BFA">
      <w:r w:rsidRPr="00D27CB6">
        <w:t>As orientações aqui apresentadas são baseadas em um conjunto de normas elaboradas pela ABNT. Além das normas técnica</w:t>
      </w:r>
      <w:r w:rsidR="001D7C16" w:rsidRPr="00D27CB6">
        <w:t>s</w:t>
      </w:r>
      <w:r w:rsidR="00DD2168" w:rsidRPr="00D27CB6">
        <w:t>,</w:t>
      </w:r>
      <w:r w:rsidR="001D7C16" w:rsidRPr="00D27CB6">
        <w:t xml:space="preserve"> a </w:t>
      </w:r>
      <w:r w:rsidR="001D7C16" w:rsidRPr="00D27CB6">
        <w:rPr>
          <w:rStyle w:val="CitaoChar"/>
        </w:rPr>
        <w:t xml:space="preserve">Biblioteca também elaborou </w:t>
      </w:r>
      <w:r w:rsidRPr="00D27CB6">
        <w:rPr>
          <w:rStyle w:val="CitaoChar"/>
        </w:rPr>
        <w:t>uma série de tutoriais</w:t>
      </w:r>
      <w:r w:rsidR="004912D3" w:rsidRPr="00D27CB6">
        <w:rPr>
          <w:rStyle w:val="CitaoChar"/>
        </w:rPr>
        <w:t xml:space="preserve">, guias, </w:t>
      </w:r>
      <w:proofErr w:type="spellStart"/>
      <w:r w:rsidR="004912D3" w:rsidRPr="00D27CB6">
        <w:rPr>
          <w:rStyle w:val="CitaoChar"/>
          <w:i/>
        </w:rPr>
        <w:t>templates</w:t>
      </w:r>
      <w:proofErr w:type="spellEnd"/>
      <w:r w:rsidR="004912D3" w:rsidRPr="00D27CB6">
        <w:rPr>
          <w:rStyle w:val="CitaoChar"/>
        </w:rPr>
        <w:t xml:space="preserve"> os quais estão disponíveis em seu site, no endereço </w:t>
      </w:r>
      <w:hyperlink r:id="rId17" w:history="1">
        <w:r w:rsidR="000928C2" w:rsidRPr="00D27CB6">
          <w:rPr>
            <w:rStyle w:val="Hyperlink"/>
            <w:color w:val="0070C0"/>
          </w:rPr>
          <w:t>http://portal.bu.ufsc.br/normalizacao/</w:t>
        </w:r>
      </w:hyperlink>
      <w:r w:rsidR="00AF73E9" w:rsidRPr="00D27CB6">
        <w:t>.</w:t>
      </w:r>
    </w:p>
    <w:p w:rsidR="00137E1E" w:rsidRPr="00D27CB6" w:rsidRDefault="00137E1E" w:rsidP="00EF4BFA">
      <w:r w:rsidRPr="00D27CB6">
        <w:t xml:space="preserve">Paralelamente ao uso deste </w:t>
      </w:r>
      <w:proofErr w:type="spellStart"/>
      <w:r w:rsidRPr="00D27CB6">
        <w:rPr>
          <w:i/>
        </w:rPr>
        <w:t>template</w:t>
      </w:r>
      <w:proofErr w:type="spellEnd"/>
      <w:r w:rsidRPr="00D27CB6">
        <w:t xml:space="preserve"> recomenda-se que seja utilizado o </w:t>
      </w:r>
      <w:r w:rsidRPr="00D27CB6">
        <w:rPr>
          <w:b/>
        </w:rPr>
        <w:t xml:space="preserve">Tutorial de Trabalhos Acadêmicos </w:t>
      </w:r>
      <w:r w:rsidRPr="00D27CB6">
        <w:t xml:space="preserve">(disponível neste link </w:t>
      </w:r>
      <w:hyperlink r:id="rId18" w:history="1">
        <w:r w:rsidRPr="00D27CB6">
          <w:rPr>
            <w:rStyle w:val="Hyperlink"/>
            <w:color w:val="0070C0"/>
          </w:rPr>
          <w:t>https://repositorio.ufsc.br/handle/123456789/180829</w:t>
        </w:r>
      </w:hyperlink>
      <w:r w:rsidRPr="00D27CB6">
        <w:t xml:space="preserve">) e/ou que o discente </w:t>
      </w:r>
      <w:r w:rsidRPr="00D27CB6">
        <w:rPr>
          <w:b/>
        </w:rPr>
        <w:t>participe das capacitações oferecidas da Biblioteca Universitária da UFSC</w:t>
      </w:r>
      <w:r w:rsidRPr="00D27CB6">
        <w:t>.</w:t>
      </w:r>
    </w:p>
    <w:p w:rsidR="00052C71" w:rsidRPr="00D27CB6" w:rsidRDefault="00052C71" w:rsidP="00EF4BFA">
      <w:r w:rsidRPr="00D27CB6">
        <w:t xml:space="preserve">Este </w:t>
      </w:r>
      <w:proofErr w:type="spellStart"/>
      <w:r w:rsidRPr="00D27CB6">
        <w:t>template</w:t>
      </w:r>
      <w:proofErr w:type="spellEnd"/>
      <w:r w:rsidRPr="00D27CB6">
        <w:t xml:space="preserve"> está configurado apenas para a impressão utilizando o anverso das folhas, caso você queira imprimir usando a frente e o verso, siga as orientações disponíveis no arquivo </w:t>
      </w:r>
      <w:r w:rsidRPr="00D27CB6">
        <w:rPr>
          <w:b/>
        </w:rPr>
        <w:t>“</w:t>
      </w:r>
      <w:r w:rsidR="00D50281" w:rsidRPr="00D27CB6">
        <w:rPr>
          <w:b/>
        </w:rPr>
        <w:t xml:space="preserve">Tutorial de formatação de </w:t>
      </w:r>
      <w:r w:rsidRPr="00D27CB6">
        <w:rPr>
          <w:b/>
        </w:rPr>
        <w:t>trabalhos acadêmicos</w:t>
      </w:r>
      <w:r w:rsidR="00D50281" w:rsidRPr="00D27CB6">
        <w:rPr>
          <w:b/>
        </w:rPr>
        <w:t>, usando o WORD</w:t>
      </w:r>
      <w:r w:rsidRPr="00D27CB6">
        <w:rPr>
          <w:b/>
        </w:rPr>
        <w:t>”</w:t>
      </w:r>
      <w:r w:rsidR="000E79A5" w:rsidRPr="00D27CB6">
        <w:rPr>
          <w:b/>
        </w:rPr>
        <w:t>.</w:t>
      </w:r>
    </w:p>
    <w:p w:rsidR="005C0161" w:rsidRDefault="004912D3" w:rsidP="00EF4BFA">
      <w:r w:rsidRPr="003F50DC">
        <w:t>Os trabalhos de conclusão de curso</w:t>
      </w:r>
      <w:r w:rsidR="00137E1E">
        <w:t xml:space="preserve"> (TCC)</w:t>
      </w:r>
      <w:r w:rsidRPr="003F50DC">
        <w:t xml:space="preserve"> de graduação e de especialização não são entregues em formato impresso na Biblioteca Universitária. Porém, sua versão PDF pode ser disponibiliza</w:t>
      </w:r>
      <w:r w:rsidR="00137E1E">
        <w:t>da no Repositório Institucional, consulte seu curso sobre os procedimentos adotados para a entrega.</w:t>
      </w:r>
      <w:r w:rsidRPr="003F50DC">
        <w:t xml:space="preserve"> </w:t>
      </w:r>
    </w:p>
    <w:p w:rsidR="00137E1E" w:rsidRPr="003F50DC" w:rsidRDefault="00137E1E" w:rsidP="00C077A1">
      <w:pPr>
        <w:rPr>
          <w:rFonts w:ascii="Arial" w:hAnsi="Arial" w:cs="Arial"/>
        </w:rPr>
      </w:pPr>
    </w:p>
    <w:p w:rsidR="005C0161" w:rsidRPr="003F50DC" w:rsidRDefault="005C0161" w:rsidP="00EF4BFA">
      <w:pPr>
        <w:pStyle w:val="Ttulo2"/>
      </w:pPr>
      <w:r w:rsidRPr="003F50DC">
        <w:t xml:space="preserve"> </w:t>
      </w:r>
      <w:bookmarkStart w:id="7" w:name="_Toc18663894"/>
      <w:bookmarkStart w:id="8" w:name="_Toc18664068"/>
      <w:bookmarkStart w:id="9" w:name="_Toc18664494"/>
      <w:r w:rsidRPr="00EF4BFA">
        <w:t>RECOMENDAÇÕES</w:t>
      </w:r>
      <w:r w:rsidRPr="003F50DC">
        <w:t xml:space="preserve"> DE USO</w:t>
      </w:r>
      <w:bookmarkEnd w:id="7"/>
      <w:bookmarkEnd w:id="8"/>
      <w:bookmarkEnd w:id="9"/>
    </w:p>
    <w:p w:rsidR="005C0161" w:rsidRPr="003F50DC" w:rsidRDefault="005C0161" w:rsidP="005C0161">
      <w:pPr>
        <w:rPr>
          <w:rFonts w:ascii="Arial" w:hAnsi="Arial" w:cs="Arial"/>
        </w:rPr>
      </w:pPr>
    </w:p>
    <w:p w:rsidR="005C0161" w:rsidRPr="003F50DC" w:rsidRDefault="005C0161" w:rsidP="00EF4BFA">
      <w:r w:rsidRPr="003F50DC">
        <w:t xml:space="preserve">Este </w:t>
      </w:r>
      <w:proofErr w:type="spellStart"/>
      <w:r w:rsidRPr="003F50DC">
        <w:rPr>
          <w:i/>
        </w:rPr>
        <w:t>template</w:t>
      </w:r>
      <w:proofErr w:type="spellEnd"/>
      <w:r w:rsidRPr="003F50DC">
        <w:t xml:space="preserve"> foi elaborado no Word 10. Para gerar o sumário automático de acordo com a norma NBR 6027/2012 utilize a sequência abaixo para diferenciação gráfica na</w:t>
      </w:r>
      <w:r w:rsidR="00A659C8" w:rsidRPr="003F50DC">
        <w:t>s divisões de seção e subseção.</w:t>
      </w:r>
    </w:p>
    <w:p w:rsidR="005C0161" w:rsidRPr="00D27CB6" w:rsidRDefault="005C0161" w:rsidP="005C0161">
      <w:pPr>
        <w:spacing w:line="240" w:lineRule="auto"/>
        <w:ind w:hanging="284"/>
        <w:rPr>
          <w:b/>
          <w:szCs w:val="24"/>
        </w:rPr>
      </w:pPr>
    </w:p>
    <w:p w:rsidR="005C0161" w:rsidRPr="006B65E2" w:rsidRDefault="005C0161" w:rsidP="006B65E2">
      <w:pPr>
        <w:rPr>
          <w:b/>
        </w:rPr>
      </w:pPr>
      <w:r w:rsidRPr="006B65E2">
        <w:rPr>
          <w:b/>
        </w:rPr>
        <w:t xml:space="preserve">1 SEÇÃO PRIMÁRIA </w:t>
      </w:r>
    </w:p>
    <w:p w:rsidR="005C0161" w:rsidRPr="00D27CB6" w:rsidRDefault="00F65A5A" w:rsidP="006B65E2">
      <w:pPr>
        <w:rPr>
          <w:b/>
        </w:rPr>
      </w:pPr>
      <w:r w:rsidRPr="00D27CB6">
        <w:t>1</w:t>
      </w:r>
      <w:r w:rsidR="005C0161" w:rsidRPr="00D27CB6">
        <w:t>.1</w:t>
      </w:r>
      <w:r w:rsidR="005C0161" w:rsidRPr="00D27CB6">
        <w:rPr>
          <w:b/>
        </w:rPr>
        <w:t xml:space="preserve"> </w:t>
      </w:r>
      <w:r w:rsidR="000C6E65" w:rsidRPr="00D27CB6">
        <w:t>SEÇÃO SECUNDÁRIA</w:t>
      </w:r>
    </w:p>
    <w:p w:rsidR="005C0161" w:rsidRPr="006B65E2" w:rsidRDefault="005C0161" w:rsidP="006B65E2">
      <w:pPr>
        <w:rPr>
          <w:b/>
        </w:rPr>
      </w:pPr>
      <w:r w:rsidRPr="006B65E2">
        <w:rPr>
          <w:b/>
        </w:rPr>
        <w:t>1.1.1 Seção terciária</w:t>
      </w:r>
    </w:p>
    <w:p w:rsidR="005C0161" w:rsidRPr="006D0FA8" w:rsidRDefault="005C0161" w:rsidP="006B65E2">
      <w:pPr>
        <w:rPr>
          <w:i/>
        </w:rPr>
      </w:pPr>
      <w:r w:rsidRPr="006D0FA8">
        <w:rPr>
          <w:i/>
        </w:rPr>
        <w:t xml:space="preserve">1.1.1.1 Seção </w:t>
      </w:r>
      <w:r w:rsidR="000C6E65" w:rsidRPr="006D0FA8">
        <w:rPr>
          <w:i/>
        </w:rPr>
        <w:t>quaternária</w:t>
      </w:r>
    </w:p>
    <w:p w:rsidR="005C0161" w:rsidRPr="006D0FA8" w:rsidRDefault="005C0161" w:rsidP="006B65E2">
      <w:r w:rsidRPr="006D0FA8">
        <w:t xml:space="preserve">1.1.1.1 Seção </w:t>
      </w:r>
      <w:proofErr w:type="spellStart"/>
      <w:r w:rsidR="006B65E2" w:rsidRPr="006D0FA8">
        <w:t>quin</w:t>
      </w:r>
      <w:r w:rsidR="006D0FA8">
        <w:t>á</w:t>
      </w:r>
      <w:r w:rsidR="006B65E2" w:rsidRPr="006D0FA8">
        <w:t>ria</w:t>
      </w:r>
      <w:proofErr w:type="spellEnd"/>
    </w:p>
    <w:p w:rsidR="005C0161" w:rsidRPr="003F50DC" w:rsidRDefault="005C0161" w:rsidP="005C0161">
      <w:pPr>
        <w:spacing w:line="240" w:lineRule="auto"/>
        <w:ind w:left="284" w:firstLine="283"/>
        <w:rPr>
          <w:rFonts w:ascii="Arial" w:hAnsi="Arial" w:cs="Arial"/>
          <w:szCs w:val="24"/>
        </w:rPr>
      </w:pPr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primária, use estilo </w:t>
      </w:r>
      <w:r w:rsidRPr="00507C5B">
        <w:rPr>
          <w:b/>
        </w:rPr>
        <w:t>título 1</w:t>
      </w:r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secundária, use estilo </w:t>
      </w:r>
      <w:r w:rsidRPr="00507C5B">
        <w:rPr>
          <w:b/>
        </w:rPr>
        <w:t>título 2</w:t>
      </w:r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terciária, use estilo </w:t>
      </w:r>
      <w:r w:rsidRPr="00507C5B">
        <w:rPr>
          <w:b/>
        </w:rPr>
        <w:t>título 3</w:t>
      </w:r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lastRenderedPageBreak/>
        <w:t xml:space="preserve">Seção quaternária, use estilo </w:t>
      </w:r>
      <w:r w:rsidRPr="00507C5B">
        <w:rPr>
          <w:b/>
        </w:rPr>
        <w:t>título 4</w:t>
      </w:r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quinaria, use estilo </w:t>
      </w:r>
      <w:r w:rsidRPr="00507C5B">
        <w:rPr>
          <w:b/>
        </w:rPr>
        <w:t>título 5</w:t>
      </w:r>
    </w:p>
    <w:p w:rsidR="00A659C8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Referência, apêndice e anexo, use estilo </w:t>
      </w:r>
      <w:r w:rsidRPr="00507C5B">
        <w:rPr>
          <w:b/>
        </w:rPr>
        <w:t>título 6</w:t>
      </w:r>
    </w:p>
    <w:p w:rsidR="00507C5B" w:rsidRPr="00507C5B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Para citação com mais de três linhas use estilo </w:t>
      </w:r>
      <w:r w:rsidRPr="00507C5B">
        <w:rPr>
          <w:b/>
        </w:rPr>
        <w:t>citação</w:t>
      </w:r>
    </w:p>
    <w:p w:rsidR="00507C5B" w:rsidRPr="00BF2FEC" w:rsidRDefault="00BF2FEC" w:rsidP="00AE2E51">
      <w:pPr>
        <w:pStyle w:val="SemEspaamento"/>
        <w:numPr>
          <w:ilvl w:val="0"/>
          <w:numId w:val="16"/>
        </w:numPr>
        <w:rPr>
          <w:b/>
        </w:rPr>
      </w:pPr>
      <w:r>
        <w:t xml:space="preserve">Nota de rodapé, use o estilo </w:t>
      </w:r>
      <w:r w:rsidRPr="00BF2FEC">
        <w:rPr>
          <w:b/>
        </w:rPr>
        <w:t>nota de rodapé</w:t>
      </w:r>
      <w:r>
        <w:rPr>
          <w:rStyle w:val="Refdenotaderodap"/>
          <w:b/>
        </w:rPr>
        <w:footnoteReference w:id="1"/>
      </w:r>
    </w:p>
    <w:p w:rsidR="00507C5B" w:rsidRPr="00507C5B" w:rsidRDefault="00507C5B" w:rsidP="00507C5B"/>
    <w:p w:rsidR="00523E7C" w:rsidRPr="003F50DC" w:rsidRDefault="00523E7C" w:rsidP="0022260C">
      <w:pPr>
        <w:jc w:val="left"/>
        <w:rPr>
          <w:rFonts w:ascii="Arial" w:hAnsi="Arial" w:cs="Arial"/>
          <w:szCs w:val="24"/>
        </w:rPr>
      </w:pPr>
    </w:p>
    <w:p w:rsidR="008C4D3F" w:rsidRPr="003F50DC" w:rsidRDefault="004D6076" w:rsidP="00EF4BFA">
      <w:pPr>
        <w:pStyle w:val="Ttulo2"/>
      </w:pPr>
      <w:r w:rsidRPr="003F50DC">
        <w:t xml:space="preserve"> </w:t>
      </w:r>
      <w:bookmarkStart w:id="10" w:name="_Toc18663895"/>
      <w:bookmarkStart w:id="11" w:name="_Toc18664069"/>
      <w:bookmarkStart w:id="12" w:name="_Toc18664495"/>
      <w:r w:rsidR="008C4D3F" w:rsidRPr="00EF4BFA">
        <w:t>OBJETIVOS</w:t>
      </w:r>
      <w:bookmarkEnd w:id="10"/>
      <w:bookmarkEnd w:id="11"/>
      <w:bookmarkEnd w:id="12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0E79A5" w:rsidP="00EF4BFA">
      <w:r>
        <w:t>Nas seções abaixo estão descritos o objetivo geral e os objetivos específicos deste TCC.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pPr>
        <w:pStyle w:val="Ttulo3"/>
      </w:pPr>
      <w:r w:rsidRPr="003F50DC">
        <w:t xml:space="preserve"> </w:t>
      </w:r>
      <w:bookmarkStart w:id="13" w:name="_Toc18663896"/>
      <w:bookmarkStart w:id="14" w:name="_Toc18664070"/>
      <w:bookmarkStart w:id="15" w:name="_Toc18664496"/>
      <w:r w:rsidRPr="00EF4BFA">
        <w:t>Objetivo</w:t>
      </w:r>
      <w:r w:rsidRPr="003F50DC">
        <w:t xml:space="preserve"> Geral</w:t>
      </w:r>
      <w:bookmarkEnd w:id="13"/>
      <w:bookmarkEnd w:id="14"/>
      <w:bookmarkEnd w:id="15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r w:rsidRPr="003F50DC">
        <w:t>Descrição...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pPr>
        <w:pStyle w:val="Ttulo3"/>
      </w:pPr>
      <w:r w:rsidRPr="003F50DC">
        <w:t xml:space="preserve"> </w:t>
      </w:r>
      <w:bookmarkStart w:id="16" w:name="_Toc18663897"/>
      <w:bookmarkStart w:id="17" w:name="_Toc18664071"/>
      <w:bookmarkStart w:id="18" w:name="_Toc18664497"/>
      <w:r w:rsidRPr="00EF4BFA">
        <w:t>Objetivos</w:t>
      </w:r>
      <w:r w:rsidRPr="003F50DC">
        <w:t xml:space="preserve"> Específicos</w:t>
      </w:r>
      <w:bookmarkEnd w:id="16"/>
      <w:bookmarkEnd w:id="17"/>
      <w:bookmarkEnd w:id="18"/>
    </w:p>
    <w:p w:rsidR="008C4D3F" w:rsidRPr="003F50DC" w:rsidRDefault="008C4D3F" w:rsidP="00AE2E51">
      <w:pPr>
        <w:ind w:firstLine="0"/>
        <w:rPr>
          <w:rFonts w:ascii="Arial" w:hAnsi="Arial" w:cs="Arial"/>
          <w:szCs w:val="24"/>
        </w:rPr>
      </w:pPr>
    </w:p>
    <w:p w:rsidR="00523E7C" w:rsidRPr="003F50DC" w:rsidRDefault="008C4D3F" w:rsidP="00EF4BFA">
      <w:r w:rsidRPr="003F50DC">
        <w:t>Descrição...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 xml:space="preserve"> </w:t>
      </w:r>
    </w:p>
    <w:p w:rsidR="004C2D29" w:rsidRPr="001B744E" w:rsidRDefault="004C2D29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bCs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:rsidR="008C4D3F" w:rsidRPr="00D27CB6" w:rsidRDefault="00E31582" w:rsidP="00EF4BFA">
      <w:pPr>
        <w:pStyle w:val="Ttulo1"/>
      </w:pPr>
      <w:r w:rsidRPr="00D27CB6">
        <w:lastRenderedPageBreak/>
        <w:t xml:space="preserve"> </w:t>
      </w:r>
      <w:bookmarkStart w:id="19" w:name="_Toc18663898"/>
      <w:bookmarkStart w:id="20" w:name="_Toc18664072"/>
      <w:bookmarkStart w:id="21" w:name="_Toc18664498"/>
      <w:r w:rsidR="008C4D3F" w:rsidRPr="00D27CB6">
        <w:t>DESENVOLVIMENTO</w:t>
      </w:r>
      <w:bookmarkEnd w:id="19"/>
      <w:bookmarkEnd w:id="20"/>
      <w:bookmarkEnd w:id="21"/>
    </w:p>
    <w:p w:rsidR="00F874A6" w:rsidRPr="00D27CB6" w:rsidRDefault="00F874A6" w:rsidP="00F874A6"/>
    <w:p w:rsidR="00F874A6" w:rsidRPr="00D27CB6" w:rsidRDefault="00F874A6" w:rsidP="00EF4BFA">
      <w:r w:rsidRPr="00D27CB6">
        <w:t>Deve-se inserir texto entre as seções.</w:t>
      </w:r>
    </w:p>
    <w:p w:rsidR="008C4D3F" w:rsidRPr="00D27CB6" w:rsidRDefault="008C4D3F" w:rsidP="00996537">
      <w:pPr>
        <w:rPr>
          <w:szCs w:val="24"/>
        </w:rPr>
      </w:pPr>
    </w:p>
    <w:p w:rsidR="008C4D3F" w:rsidRPr="00D27CB6" w:rsidRDefault="00E31582" w:rsidP="00EF4BFA">
      <w:pPr>
        <w:pStyle w:val="Ttulo2"/>
      </w:pPr>
      <w:r w:rsidRPr="00D27CB6">
        <w:t xml:space="preserve"> </w:t>
      </w:r>
      <w:bookmarkStart w:id="22" w:name="_Toc18663899"/>
      <w:bookmarkStart w:id="23" w:name="_Toc18664073"/>
      <w:bookmarkStart w:id="24" w:name="_Toc18664499"/>
      <w:r w:rsidR="008C4D3F" w:rsidRPr="00D27CB6">
        <w:t>EXPOSIÇÃO DO TEMA OU MATÉRIA</w:t>
      </w:r>
      <w:bookmarkEnd w:id="22"/>
      <w:bookmarkEnd w:id="23"/>
      <w:bookmarkEnd w:id="24"/>
    </w:p>
    <w:p w:rsidR="008C4D3F" w:rsidRPr="00D27CB6" w:rsidRDefault="008C4D3F" w:rsidP="00996537">
      <w:pPr>
        <w:rPr>
          <w:szCs w:val="24"/>
        </w:rPr>
      </w:pPr>
    </w:p>
    <w:p w:rsidR="00276197" w:rsidRPr="00D27CB6" w:rsidRDefault="008C4D3F" w:rsidP="00EF4BFA">
      <w:r w:rsidRPr="00D27CB6">
        <w:t xml:space="preserve">É a parte principal e mais extensa do trabalho. Deve apresentar a fundamentação teórica, a metodologia, os resultados e a discussão. Divide-se em seções e subseções conforme a NBR 6024 (ASSOCIAÇÃO BRASILEIRA DE NORMAS TÉCNICAS, 2012). </w:t>
      </w:r>
    </w:p>
    <w:p w:rsidR="008C4D3F" w:rsidRDefault="008C4D3F" w:rsidP="00EF4BFA">
      <w:r w:rsidRPr="00D27CB6">
        <w:t xml:space="preserve">Quanto </w:t>
      </w:r>
      <w:r w:rsidR="004C2D29" w:rsidRPr="00D27CB6">
        <w:t>à</w:t>
      </w:r>
      <w:r w:rsidRPr="00D27CB6">
        <w:t xml:space="preserve"> sua estrutura</w:t>
      </w:r>
      <w:r w:rsidR="00056213" w:rsidRPr="00D27CB6">
        <w:t xml:space="preserve"> e projeto gráfico</w:t>
      </w:r>
      <w:r w:rsidRPr="00D27CB6">
        <w:t>, segue as recomendações da norma para preparação de trabalhos acadêmicos, a NBR 14724</w:t>
      </w:r>
      <w:r w:rsidR="004C2D29" w:rsidRPr="00D27CB6">
        <w:t>,</w:t>
      </w:r>
      <w:r w:rsidRPr="00D27CB6">
        <w:t xml:space="preserve"> de 2011 (ASSOCIAÇÃO BRASILEIRA DE NORMAS TÉCNICAS, 2011</w:t>
      </w:r>
      <w:r w:rsidR="00FF7CEA" w:rsidRPr="00D27CB6">
        <w:t>).</w:t>
      </w:r>
    </w:p>
    <w:p w:rsidR="006D0FA8" w:rsidRPr="00D27CB6" w:rsidRDefault="006D0FA8" w:rsidP="00EF4BFA"/>
    <w:p w:rsidR="004C2D29" w:rsidRPr="00D27CB6" w:rsidRDefault="001E2A36" w:rsidP="00507C5B">
      <w:pPr>
        <w:pStyle w:val="PargrafodaLista"/>
      </w:pPr>
      <w:bookmarkStart w:id="25" w:name="_Toc449547046"/>
      <w:r w:rsidRPr="00D27CB6">
        <w:t xml:space="preserve">Figura </w:t>
      </w:r>
      <w:r w:rsidR="00F113F9" w:rsidRPr="00D27CB6">
        <w:t>1</w:t>
      </w:r>
      <w:r w:rsidRPr="00D27CB6">
        <w:t xml:space="preserve"> </w:t>
      </w:r>
      <w:r w:rsidR="004C2D29" w:rsidRPr="00D27CB6">
        <w:t>–</w:t>
      </w:r>
      <w:r w:rsidRPr="00D27CB6">
        <w:t xml:space="preserve"> Elementos do trabalho acadêmico</w:t>
      </w:r>
      <w:bookmarkEnd w:id="25"/>
      <w:r w:rsidR="004C2D29" w:rsidRPr="00D27CB6">
        <w:t>.</w:t>
      </w:r>
    </w:p>
    <w:p w:rsidR="00FE7AE4" w:rsidRPr="00D27CB6" w:rsidRDefault="001E2A36" w:rsidP="0022260C">
      <w:pPr>
        <w:pStyle w:val="Legenda"/>
      </w:pPr>
      <w:r w:rsidRPr="00D27CB6">
        <w:object w:dxaOrig="7183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86pt" o:ole="">
            <v:imagedata r:id="rId19" o:title=""/>
          </v:shape>
          <o:OLEObject Type="Embed" ProgID="PowerPoint.Slide.12" ShapeID="_x0000_i1025" DrawAspect="Content" ObjectID="_1651000525" r:id="rId20"/>
        </w:object>
      </w:r>
    </w:p>
    <w:p w:rsidR="001E2A36" w:rsidRPr="00D27CB6" w:rsidRDefault="00FE7AE4" w:rsidP="0022260C">
      <w:pPr>
        <w:pStyle w:val="Legenda"/>
        <w:rPr>
          <w:b/>
        </w:rPr>
      </w:pPr>
      <w:r w:rsidRPr="00D27CB6">
        <w:t>Fonte: Universidade Federal do Paraná (1996)</w:t>
      </w:r>
    </w:p>
    <w:p w:rsidR="008C4D3F" w:rsidRPr="00D27CB6" w:rsidRDefault="008C4D3F" w:rsidP="00996537">
      <w:pPr>
        <w:rPr>
          <w:szCs w:val="24"/>
        </w:rPr>
      </w:pPr>
    </w:p>
    <w:p w:rsidR="008C4D3F" w:rsidRPr="00D27CB6" w:rsidRDefault="00E31582" w:rsidP="00D27CB6">
      <w:pPr>
        <w:pStyle w:val="Ttulo3"/>
      </w:pPr>
      <w:r w:rsidRPr="00D27CB6">
        <w:t xml:space="preserve"> </w:t>
      </w:r>
      <w:bookmarkStart w:id="26" w:name="_Toc18663900"/>
      <w:bookmarkStart w:id="27" w:name="_Toc18664074"/>
      <w:bookmarkStart w:id="28" w:name="_Toc18664500"/>
      <w:r w:rsidR="008C4D3F" w:rsidRPr="00D27CB6">
        <w:t>Formatação do texto</w:t>
      </w:r>
      <w:bookmarkEnd w:id="26"/>
      <w:bookmarkEnd w:id="27"/>
      <w:bookmarkEnd w:id="28"/>
    </w:p>
    <w:p w:rsidR="00FF7CEA" w:rsidRPr="003F50DC" w:rsidRDefault="00FF7CEA" w:rsidP="0063452D">
      <w:pPr>
        <w:ind w:left="1"/>
        <w:rPr>
          <w:rFonts w:ascii="Arial" w:hAnsi="Arial" w:cs="Arial"/>
          <w:szCs w:val="24"/>
        </w:rPr>
      </w:pPr>
    </w:p>
    <w:p w:rsidR="00AB1994" w:rsidRPr="00D27CB6" w:rsidRDefault="008C4D3F" w:rsidP="006D0FA8">
      <w:r w:rsidRPr="00D27CB6">
        <w:t xml:space="preserve">No que diz respeito à estrutura do trabalho, </w:t>
      </w:r>
      <w:r w:rsidR="00FF7CEA" w:rsidRPr="00D27CB6">
        <w:t>recomenda</w:t>
      </w:r>
      <w:r w:rsidR="00AB1994" w:rsidRPr="00D27CB6">
        <w:t>-</w:t>
      </w:r>
      <w:r w:rsidR="00FF7CEA" w:rsidRPr="00D27CB6">
        <w:t>se que:</w:t>
      </w:r>
    </w:p>
    <w:p w:rsidR="004B2A19" w:rsidRPr="00D27CB6" w:rsidRDefault="004C2D29" w:rsidP="00AE2E51">
      <w:pPr>
        <w:pStyle w:val="SemEspaamento"/>
        <w:numPr>
          <w:ilvl w:val="0"/>
          <w:numId w:val="12"/>
        </w:numPr>
      </w:pPr>
      <w:r w:rsidRPr="00D27CB6">
        <w:t>o</w:t>
      </w:r>
      <w:r w:rsidR="008C4D3F" w:rsidRPr="00D27CB6">
        <w:t xml:space="preserve"> texto deve ser justificado, digitado em cor preta, podendo utilizar outras cores somente para as ilustrações</w:t>
      </w:r>
      <w:r w:rsidRPr="00D27CB6">
        <w:t>;</w:t>
      </w:r>
      <w:r w:rsidR="008C4D3F" w:rsidRPr="00D27CB6">
        <w:t xml:space="preserve"> </w:t>
      </w:r>
    </w:p>
    <w:p w:rsidR="004B2A19" w:rsidRPr="00D27CB6" w:rsidRDefault="004C2D29" w:rsidP="00AE2E51">
      <w:pPr>
        <w:pStyle w:val="SemEspaamento"/>
        <w:numPr>
          <w:ilvl w:val="0"/>
          <w:numId w:val="12"/>
        </w:numPr>
      </w:pPr>
      <w:r w:rsidRPr="00D27CB6">
        <w:t>u</w:t>
      </w:r>
      <w:r w:rsidR="00FF7CEA" w:rsidRPr="00D27CB6">
        <w:t>tilizar papel branco ou reciclado para impressão</w:t>
      </w:r>
      <w:r w:rsidRPr="00D27CB6">
        <w:t>;</w:t>
      </w:r>
      <w:r w:rsidR="00FF7CEA" w:rsidRPr="00D27CB6">
        <w:t xml:space="preserve"> 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r w:rsidRPr="006D0FA8">
        <w:rPr>
          <w:b/>
        </w:rPr>
        <w:lastRenderedPageBreak/>
        <w:t>se o trabalho for impresso</w:t>
      </w:r>
      <w:r>
        <w:t xml:space="preserve">, </w:t>
      </w:r>
      <w:r w:rsidR="004C2D29" w:rsidRPr="00D27CB6">
        <w:t>o</w:t>
      </w:r>
      <w:r w:rsidR="008C4D3F" w:rsidRPr="00D27CB6">
        <w:t xml:space="preserve">s elementos </w:t>
      </w:r>
      <w:proofErr w:type="spellStart"/>
      <w:r w:rsidR="008C4D3F" w:rsidRPr="00D27CB6">
        <w:t>pré</w:t>
      </w:r>
      <w:proofErr w:type="spellEnd"/>
      <w:r w:rsidR="008C4D3F" w:rsidRPr="00D27CB6">
        <w:t>-textuais devem i</w:t>
      </w:r>
      <w:r w:rsidR="00D9627A" w:rsidRPr="00D27CB6">
        <w:t>niciar no anverso da folha, com</w:t>
      </w:r>
      <w:r w:rsidR="004C2D29" w:rsidRPr="00D27CB6">
        <w:t xml:space="preserve"> exceção da ficha catalográfica</w:t>
      </w:r>
      <w:r w:rsidR="00D64BE9" w:rsidRPr="00D27CB6">
        <w:t xml:space="preserve"> ou ficha de identificação da obra</w:t>
      </w:r>
      <w:r w:rsidR="004C2D29" w:rsidRPr="00D27CB6">
        <w:t>;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r w:rsidRPr="006D0FA8">
        <w:rPr>
          <w:b/>
        </w:rPr>
        <w:t>se o trabalho for impresso</w:t>
      </w:r>
      <w:r>
        <w:t xml:space="preserve">, </w:t>
      </w:r>
      <w:r w:rsidR="004C2D29" w:rsidRPr="00D27CB6">
        <w:t>o</w:t>
      </w:r>
      <w:r w:rsidR="008C4D3F" w:rsidRPr="00D27CB6">
        <w:t>s elementos textuais e pós-textuais devem ser digitados</w:t>
      </w:r>
      <w:r w:rsidR="00B120AA" w:rsidRPr="00D27CB6">
        <w:t xml:space="preserve"> no anverso e verso das folhas</w:t>
      </w:r>
      <w:r>
        <w:t>;</w:t>
      </w:r>
      <w:r w:rsidR="007A34D1" w:rsidRPr="00D27CB6">
        <w:t xml:space="preserve"> </w:t>
      </w:r>
      <w:r>
        <w:t xml:space="preserve"> 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r>
        <w:t>a</w:t>
      </w:r>
      <w:r w:rsidR="007A34D1" w:rsidRPr="00D27CB6">
        <w:t>s seções primárias devem começar sempre em páginas ímpares</w:t>
      </w:r>
      <w:r w:rsidR="00463323" w:rsidRPr="00D27CB6">
        <w:t>, quando o trabalho for impresso</w:t>
      </w:r>
      <w:r>
        <w:t xml:space="preserve"> e </w:t>
      </w:r>
      <w:r w:rsidR="00463323" w:rsidRPr="00D27CB6">
        <w:t xml:space="preserve"> </w:t>
      </w:r>
    </w:p>
    <w:p w:rsidR="008C4D3F" w:rsidRDefault="006D0FA8" w:rsidP="00AE2E51">
      <w:pPr>
        <w:pStyle w:val="SemEspaamento"/>
        <w:numPr>
          <w:ilvl w:val="0"/>
          <w:numId w:val="12"/>
        </w:numPr>
      </w:pPr>
      <w:r>
        <w:t>d</w:t>
      </w:r>
      <w:r w:rsidR="007A34D1" w:rsidRPr="00D27CB6">
        <w:t>eixar um espaço entre o título da seção/subseção e o texto e entre o texto e o título da subseção.</w:t>
      </w:r>
    </w:p>
    <w:p w:rsidR="006D0FA8" w:rsidRPr="006D0FA8" w:rsidRDefault="006D0FA8" w:rsidP="006D0FA8">
      <w:r>
        <w:t>No quadro 1, é descrita uma síntese da formatação do texto.</w:t>
      </w:r>
    </w:p>
    <w:p w:rsidR="00B94D56" w:rsidRPr="00D27CB6" w:rsidRDefault="00B94D56" w:rsidP="00507C5B">
      <w:pPr>
        <w:pStyle w:val="PargrafodaLista"/>
      </w:pPr>
    </w:p>
    <w:p w:rsidR="00476BE6" w:rsidRPr="00D27CB6" w:rsidRDefault="00476BE6" w:rsidP="00507C5B">
      <w:pPr>
        <w:pStyle w:val="PargrafodaLista"/>
      </w:pPr>
      <w:bookmarkStart w:id="29" w:name="_Toc447824110"/>
      <w:bookmarkStart w:id="30" w:name="_Toc447824501"/>
      <w:r w:rsidRPr="00D27CB6">
        <w:t xml:space="preserve">Quadro </w:t>
      </w:r>
      <w:r w:rsidR="001928CF">
        <w:fldChar w:fldCharType="begin"/>
      </w:r>
      <w:r w:rsidR="001928CF">
        <w:instrText xml:space="preserve"> SEQ Quadro \* ARABIC </w:instrText>
      </w:r>
      <w:r w:rsidR="001928CF">
        <w:fldChar w:fldCharType="separate"/>
      </w:r>
      <w:r w:rsidR="00A31F7A" w:rsidRPr="00D27CB6">
        <w:t>1</w:t>
      </w:r>
      <w:r w:rsidR="001928CF">
        <w:fldChar w:fldCharType="end"/>
      </w:r>
      <w:r w:rsidRPr="00D27CB6">
        <w:t xml:space="preserve"> </w:t>
      </w:r>
      <w:r w:rsidR="004C2D29" w:rsidRPr="00D27CB6">
        <w:t>–</w:t>
      </w:r>
      <w:r w:rsidRPr="00D27CB6">
        <w:t xml:space="preserve"> Formatação do texto</w:t>
      </w:r>
      <w:bookmarkEnd w:id="29"/>
      <w:bookmarkEnd w:id="30"/>
      <w:r w:rsidR="004C2D29" w:rsidRPr="00D27CB6">
        <w:t>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087"/>
      </w:tblGrid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Formato do papel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A4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Impressão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E05F99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norma recomenda que </w:t>
            </w:r>
            <w:r w:rsidRPr="006D0FA8">
              <w:rPr>
                <w:rFonts w:eastAsia="Times New Roman"/>
                <w:b/>
                <w:sz w:val="22"/>
              </w:rPr>
              <w:t>caso seja necessário imprimir</w:t>
            </w:r>
            <w:r w:rsidRPr="00D27CB6">
              <w:rPr>
                <w:rFonts w:eastAsia="Times New Roman"/>
                <w:sz w:val="22"/>
              </w:rPr>
              <w:t>, deve-se utilizar a f</w:t>
            </w:r>
            <w:r w:rsidR="00044723" w:rsidRPr="00D27CB6">
              <w:rPr>
                <w:rFonts w:eastAsia="Times New Roman"/>
                <w:sz w:val="22"/>
              </w:rPr>
              <w:t xml:space="preserve">rente e </w:t>
            </w:r>
            <w:r w:rsidRPr="00D27CB6">
              <w:rPr>
                <w:rFonts w:eastAsia="Times New Roman"/>
                <w:sz w:val="22"/>
              </w:rPr>
              <w:t xml:space="preserve">o </w:t>
            </w:r>
            <w:r w:rsidR="00044723" w:rsidRPr="00D27CB6">
              <w:rPr>
                <w:rFonts w:eastAsia="Times New Roman"/>
                <w:sz w:val="22"/>
              </w:rPr>
              <w:t>verso</w:t>
            </w:r>
            <w:r w:rsidRPr="00D27CB6">
              <w:rPr>
                <w:rFonts w:eastAsia="Times New Roman"/>
                <w:sz w:val="22"/>
              </w:rPr>
              <w:t xml:space="preserve"> da página.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Margens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4C2D29" w:rsidP="006D0FA8">
            <w:pPr>
              <w:spacing w:line="240" w:lineRule="auto"/>
              <w:ind w:right="459"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S</w:t>
            </w:r>
            <w:r w:rsidR="00044723" w:rsidRPr="00D27CB6">
              <w:rPr>
                <w:rFonts w:eastAsia="Times New Roman"/>
                <w:sz w:val="22"/>
              </w:rPr>
              <w:t>uperior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3,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 xml:space="preserve">nferior: 2,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>nterna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3 e </w:t>
            </w:r>
            <w:r w:rsidR="006D0FA8">
              <w:rPr>
                <w:rFonts w:eastAsia="Times New Roman"/>
                <w:sz w:val="22"/>
              </w:rPr>
              <w:t>e</w:t>
            </w:r>
            <w:r w:rsidR="00044723" w:rsidRPr="00D27CB6">
              <w:rPr>
                <w:rFonts w:eastAsia="Times New Roman"/>
                <w:sz w:val="22"/>
              </w:rPr>
              <w:t>xterna: 2.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  <w:r w:rsidR="00463323" w:rsidRPr="00D27CB6">
              <w:rPr>
                <w:rFonts w:eastAsia="Times New Roman"/>
                <w:sz w:val="22"/>
              </w:rPr>
              <w:t>Usar margens e</w:t>
            </w:r>
            <w:r w:rsidR="00427811" w:rsidRPr="00D27CB6">
              <w:rPr>
                <w:rFonts w:eastAsia="Times New Roman"/>
                <w:sz w:val="22"/>
              </w:rPr>
              <w:t xml:space="preserve">spelhadas quando </w:t>
            </w:r>
            <w:r w:rsidR="00463323" w:rsidRPr="00D27CB6">
              <w:rPr>
                <w:rFonts w:eastAsia="Times New Roman"/>
                <w:sz w:val="22"/>
              </w:rPr>
              <w:t xml:space="preserve">o trabalho </w:t>
            </w:r>
            <w:r w:rsidR="00427811" w:rsidRPr="00D27CB6">
              <w:rPr>
                <w:rFonts w:eastAsia="Times New Roman"/>
                <w:sz w:val="22"/>
              </w:rPr>
              <w:t xml:space="preserve">for </w:t>
            </w:r>
            <w:r w:rsidR="00B94D56" w:rsidRPr="00D27CB6">
              <w:rPr>
                <w:rFonts w:eastAsia="Times New Roman"/>
                <w:sz w:val="22"/>
              </w:rPr>
              <w:t>impresso</w:t>
            </w:r>
            <w:r w:rsidR="00427811" w:rsidRPr="00D27CB6">
              <w:rPr>
                <w:rFonts w:eastAsia="Times New Roman"/>
                <w:sz w:val="22"/>
              </w:rPr>
              <w:t xml:space="preserve">. 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 xml:space="preserve">Paginação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D0FA8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As páginas dos elementos </w:t>
            </w:r>
            <w:proofErr w:type="spellStart"/>
            <w:r w:rsidRPr="00D27CB6">
              <w:rPr>
                <w:rFonts w:eastAsia="Times New Roman"/>
                <w:sz w:val="22"/>
              </w:rPr>
              <w:t>pré</w:t>
            </w:r>
            <w:proofErr w:type="spellEnd"/>
            <w:r w:rsidRPr="00D27CB6">
              <w:rPr>
                <w:rFonts w:eastAsia="Times New Roman"/>
                <w:sz w:val="22"/>
              </w:rPr>
              <w:t>-textuais devem ser contadas, mas não numeradas. Para trabalhos digitados somente no anverso, a numeração das páginas deve constar no c</w:t>
            </w:r>
            <w:r w:rsidR="00427811" w:rsidRPr="00D27CB6">
              <w:rPr>
                <w:rFonts w:eastAsia="Times New Roman"/>
                <w:sz w:val="22"/>
              </w:rPr>
              <w:t>anto superior direito da página</w:t>
            </w:r>
            <w:r w:rsidRPr="00D27CB6">
              <w:rPr>
                <w:rFonts w:eastAsia="Times New Roman"/>
                <w:sz w:val="22"/>
              </w:rPr>
              <w:t>, a 2</w:t>
            </w:r>
            <w:r w:rsidR="004C2D29" w:rsidRPr="00D27CB6">
              <w:rPr>
                <w:rFonts w:eastAsia="Times New Roman"/>
                <w:sz w:val="22"/>
              </w:rPr>
              <w:t xml:space="preserve"> </w:t>
            </w:r>
            <w:r w:rsidRPr="00D27CB6">
              <w:rPr>
                <w:rFonts w:eastAsia="Times New Roman"/>
                <w:sz w:val="22"/>
              </w:rPr>
              <w:t>cm da borda, figurando a partir da primeira folha da parte textual.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</w:p>
          <w:p w:rsidR="00044723" w:rsidRPr="00D27CB6" w:rsidRDefault="00427811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Para trabalhos digitados no anverso e no verso, a numeração deve constar no canto superior direito, no anverso, e no canto superior esquerdo no verso.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Espaçamento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O texto deve ser redigido com espaçamento entre linhas 1,5, excetuando-se as citações de mais de três linhas, notas de rodapé, referências, legendas das ilustrações e das tabelas, natureza (tipo do trabalho, objetivo, nome da instituição a que é submetido e área de concentração), que devem ser digitados em espaço simples, com fonte menor. As referências devem ser separadas entre si por um espaço simples em branco.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Paginação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contagem inicia na folha de rosto, mas </w:t>
            </w:r>
            <w:r w:rsidR="004C2D29" w:rsidRPr="00D27CB6">
              <w:rPr>
                <w:rFonts w:eastAsia="Times New Roman"/>
                <w:sz w:val="22"/>
              </w:rPr>
              <w:t xml:space="preserve">se </w:t>
            </w:r>
            <w:r w:rsidRPr="006D0FA8">
              <w:rPr>
                <w:rFonts w:eastAsia="Times New Roman"/>
                <w:b/>
                <w:sz w:val="22"/>
              </w:rPr>
              <w:t>ins</w:t>
            </w:r>
            <w:r w:rsidR="00915365" w:rsidRPr="006D0FA8">
              <w:rPr>
                <w:rFonts w:eastAsia="Times New Roman"/>
                <w:b/>
                <w:sz w:val="22"/>
              </w:rPr>
              <w:t xml:space="preserve">ere </w:t>
            </w:r>
            <w:r w:rsidR="004C2D29" w:rsidRPr="006D0FA8">
              <w:rPr>
                <w:rFonts w:eastAsia="Times New Roman"/>
                <w:b/>
                <w:sz w:val="22"/>
              </w:rPr>
              <w:t xml:space="preserve">o </w:t>
            </w:r>
            <w:r w:rsidR="00915365" w:rsidRPr="006D0FA8">
              <w:rPr>
                <w:rFonts w:eastAsia="Times New Roman"/>
                <w:b/>
                <w:sz w:val="22"/>
              </w:rPr>
              <w:t>número da</w:t>
            </w:r>
            <w:r w:rsidRPr="006D0FA8">
              <w:rPr>
                <w:rFonts w:eastAsia="Times New Roman"/>
                <w:b/>
                <w:sz w:val="22"/>
              </w:rPr>
              <w:t xml:space="preserve"> p</w:t>
            </w:r>
            <w:r w:rsidR="00915365" w:rsidRPr="006D0FA8">
              <w:rPr>
                <w:rFonts w:eastAsia="Times New Roman"/>
                <w:b/>
                <w:sz w:val="22"/>
              </w:rPr>
              <w:t>ágina na</w:t>
            </w:r>
            <w:r w:rsidRPr="006D0FA8">
              <w:rPr>
                <w:rFonts w:eastAsia="Times New Roman"/>
                <w:b/>
                <w:sz w:val="22"/>
              </w:rPr>
              <w:t xml:space="preserve"> introdução</w:t>
            </w:r>
            <w:r w:rsidRPr="00D27CB6">
              <w:rPr>
                <w:rFonts w:eastAsia="Times New Roman"/>
                <w:sz w:val="22"/>
              </w:rPr>
              <w:t xml:space="preserve"> até </w:t>
            </w:r>
            <w:r w:rsidR="004C2D29" w:rsidRPr="00D27CB6">
              <w:rPr>
                <w:rFonts w:eastAsia="Times New Roman"/>
                <w:sz w:val="22"/>
              </w:rPr>
              <w:t xml:space="preserve">o </w:t>
            </w:r>
            <w:r w:rsidRPr="00D27CB6">
              <w:rPr>
                <w:rFonts w:eastAsia="Times New Roman"/>
                <w:sz w:val="22"/>
              </w:rPr>
              <w:t xml:space="preserve">final do trabalho. </w:t>
            </w:r>
          </w:p>
        </w:tc>
      </w:tr>
      <w:tr w:rsidR="00044723" w:rsidRPr="00B57E1B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Fonte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  <w:r w:rsidRPr="00D27CB6">
              <w:rPr>
                <w:rFonts w:eastAsia="Times New Roman"/>
                <w:b/>
                <w:sz w:val="22"/>
              </w:rPr>
              <w:t xml:space="preserve"> sugerida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3F50DC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  <w:lang w:val="en-US"/>
              </w:rPr>
            </w:pPr>
            <w:r w:rsidRPr="00D27CB6">
              <w:rPr>
                <w:rFonts w:eastAsia="Times New Roman"/>
                <w:sz w:val="22"/>
                <w:lang w:val="en-US"/>
              </w:rPr>
              <w:t xml:space="preserve">Arial </w:t>
            </w:r>
            <w:proofErr w:type="spellStart"/>
            <w:r w:rsidRPr="00D27CB6">
              <w:rPr>
                <w:rFonts w:eastAsia="Times New Roman"/>
                <w:sz w:val="22"/>
                <w:lang w:val="en-US"/>
              </w:rPr>
              <w:t>ou</w:t>
            </w:r>
            <w:proofErr w:type="spellEnd"/>
            <w:r w:rsidRPr="00D27CB6">
              <w:rPr>
                <w:rFonts w:eastAsia="Times New Roman"/>
                <w:sz w:val="22"/>
                <w:lang w:val="en-US"/>
              </w:rPr>
              <w:t xml:space="preserve"> </w:t>
            </w:r>
            <w:r w:rsidR="00044723" w:rsidRPr="00D27CB6">
              <w:rPr>
                <w:rFonts w:eastAsia="Times New Roman"/>
                <w:sz w:val="22"/>
                <w:lang w:val="en-US"/>
              </w:rPr>
              <w:t>Times New Roman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Tamanho da fonte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915365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 xml:space="preserve">Fonte tamanho </w:t>
            </w:r>
            <w:r w:rsidR="00044723" w:rsidRPr="00D27CB6">
              <w:rPr>
                <w:rFonts w:eastAsia="Times New Roman"/>
                <w:b/>
                <w:sz w:val="22"/>
              </w:rPr>
              <w:t>12 para o texto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r w:rsidR="00044723" w:rsidRPr="00D27CB6">
              <w:rPr>
                <w:rFonts w:eastAsia="Times New Roman"/>
                <w:sz w:val="22"/>
              </w:rPr>
              <w:t xml:space="preserve"> incluindo os títulos das seções e subseções. As citações com mais de três linhas, notas de rodapé, paginação, dados internacionais de catalogação, legendas e fontes das ilustrações e das tabelas devem ser de tamanho menor. Adotamos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r w:rsidR="00044723" w:rsidRPr="00D27CB6">
              <w:rPr>
                <w:rFonts w:eastAsia="Times New Roman"/>
                <w:sz w:val="22"/>
              </w:rPr>
              <w:t xml:space="preserve"> nes</w:t>
            </w:r>
            <w:r w:rsidR="004C2D29" w:rsidRPr="00D27CB6">
              <w:rPr>
                <w:rFonts w:eastAsia="Times New Roman"/>
                <w:sz w:val="22"/>
              </w:rPr>
              <w:t>t</w:t>
            </w:r>
            <w:r w:rsidR="00044723" w:rsidRPr="00D27CB6">
              <w:rPr>
                <w:rFonts w:eastAsia="Times New Roman"/>
                <w:sz w:val="22"/>
              </w:rPr>
              <w:t xml:space="preserve">e </w:t>
            </w:r>
            <w:proofErr w:type="spellStart"/>
            <w:r w:rsidR="00044723" w:rsidRPr="00D27CB6">
              <w:rPr>
                <w:rFonts w:eastAsia="Times New Roman"/>
                <w:i/>
                <w:sz w:val="22"/>
              </w:rPr>
              <w:t>template</w:t>
            </w:r>
            <w:proofErr w:type="spellEnd"/>
            <w:r w:rsidR="00B94D56" w:rsidRPr="00D27CB6">
              <w:rPr>
                <w:rFonts w:eastAsia="Times New Roman"/>
                <w:i/>
                <w:sz w:val="22"/>
              </w:rPr>
              <w:t xml:space="preserve"> </w:t>
            </w:r>
            <w:r w:rsidRPr="00D27CB6">
              <w:rPr>
                <w:rFonts w:eastAsia="Times New Roman"/>
                <w:b/>
                <w:sz w:val="22"/>
              </w:rPr>
              <w:t xml:space="preserve">fonte tamanho </w:t>
            </w:r>
            <w:r w:rsidR="00044723" w:rsidRPr="00D27CB6">
              <w:rPr>
                <w:rFonts w:eastAsia="Times New Roman"/>
                <w:b/>
                <w:sz w:val="22"/>
              </w:rPr>
              <w:t>1</w:t>
            </w:r>
            <w:r w:rsidR="000D0573" w:rsidRPr="00D27CB6">
              <w:rPr>
                <w:rFonts w:eastAsia="Times New Roman"/>
                <w:b/>
                <w:sz w:val="22"/>
              </w:rPr>
              <w:t>0</w:t>
            </w:r>
            <w:r w:rsidRPr="00D27CB6">
              <w:rPr>
                <w:rFonts w:eastAsia="Times New Roman"/>
                <w:sz w:val="22"/>
              </w:rPr>
              <w:t>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7A34D1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Nota de rodapé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7A34D1" w:rsidP="001B744E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Devem ser digitadas dentro da margem, ficando separadas por um espaço simples por entre as linhas e por filete de 5 cm a partir da margem esquerda. A partir da segunda linha, devem ser alinhadas embaixo da primeira letra da primeira palavra da primeira linha.</w:t>
            </w:r>
          </w:p>
        </w:tc>
      </w:tr>
    </w:tbl>
    <w:p w:rsidR="00FE7AE4" w:rsidRPr="00D27CB6" w:rsidRDefault="00FE7AE4" w:rsidP="0022260C">
      <w:pPr>
        <w:pStyle w:val="Legenda"/>
      </w:pPr>
      <w:r w:rsidRPr="00D27CB6">
        <w:t xml:space="preserve">Fonte: </w:t>
      </w:r>
      <w:r w:rsidR="00915365" w:rsidRPr="00D27CB6">
        <w:t>Associação Brasileira de Normas Técnicas</w:t>
      </w:r>
      <w:r w:rsidRPr="00D27CB6">
        <w:t xml:space="preserve"> (2011)</w:t>
      </w:r>
      <w:r w:rsidR="004C2D29" w:rsidRPr="00D27CB6">
        <w:t>.</w:t>
      </w:r>
    </w:p>
    <w:p w:rsidR="00915365" w:rsidRPr="00D27CB6" w:rsidRDefault="00915365" w:rsidP="00915365"/>
    <w:p w:rsidR="003F50DC" w:rsidRPr="00D27CB6" w:rsidRDefault="003F50DC" w:rsidP="00915365"/>
    <w:p w:rsidR="003F50DC" w:rsidRPr="00D27CB6" w:rsidRDefault="003F50DC" w:rsidP="00915365"/>
    <w:p w:rsidR="003F50DC" w:rsidRPr="00D27CB6" w:rsidRDefault="003F50DC" w:rsidP="00915365"/>
    <w:p w:rsidR="008C4D3F" w:rsidRPr="0022260C" w:rsidRDefault="00E31582" w:rsidP="0022260C">
      <w:pPr>
        <w:pStyle w:val="Ttulo4"/>
      </w:pPr>
      <w:r w:rsidRPr="0022260C">
        <w:lastRenderedPageBreak/>
        <w:t xml:space="preserve"> </w:t>
      </w:r>
      <w:bookmarkStart w:id="31" w:name="_Toc18663901"/>
      <w:bookmarkStart w:id="32" w:name="_Toc18664075"/>
      <w:bookmarkStart w:id="33" w:name="_Toc18664501"/>
      <w:r w:rsidR="008C4D3F" w:rsidRPr="0022260C">
        <w:t>As ilustrações</w:t>
      </w:r>
      <w:bookmarkEnd w:id="31"/>
      <w:bookmarkEnd w:id="32"/>
      <w:bookmarkEnd w:id="33"/>
      <w:r w:rsidR="008C4D3F" w:rsidRPr="0022260C">
        <w:t xml:space="preserve"> </w:t>
      </w:r>
    </w:p>
    <w:p w:rsidR="008C4D3F" w:rsidRPr="00D27CB6" w:rsidRDefault="008C4D3F" w:rsidP="00996537">
      <w:pPr>
        <w:rPr>
          <w:szCs w:val="24"/>
        </w:rPr>
      </w:pPr>
    </w:p>
    <w:p w:rsidR="004C2D29" w:rsidRPr="00D27CB6" w:rsidRDefault="008C4D3F" w:rsidP="00F65A5A">
      <w:r w:rsidRPr="00D27CB6">
        <w:tab/>
        <w:t>Independente</w:t>
      </w:r>
      <w:r w:rsidR="004C2D29" w:rsidRPr="00D27CB6">
        <w:t>mente</w:t>
      </w:r>
      <w:r w:rsidRPr="00D27CB6">
        <w:t xml:space="preserve"> do tipo de ilustração (quadro, desenho, figura, fotografia, mapa, entre outros)</w:t>
      </w:r>
      <w:r w:rsidR="004C2D29" w:rsidRPr="00D27CB6">
        <w:t>, a</w:t>
      </w:r>
      <w:r w:rsidRPr="00D27CB6">
        <w:t xml:space="preserve"> sua identificação aparece na parte superior, precedida da palavra designativa.</w:t>
      </w:r>
      <w:r w:rsidR="004C2D29" w:rsidRPr="00D27CB6">
        <w:t xml:space="preserve"> </w:t>
      </w:r>
    </w:p>
    <w:p w:rsidR="008C4D3F" w:rsidRPr="00600E8A" w:rsidRDefault="004C2D29" w:rsidP="00600E8A">
      <w:pPr>
        <w:pStyle w:val="Citao"/>
      </w:pPr>
      <w:r w:rsidRPr="00600E8A">
        <w:t>Após a ilustração, na parte inferior, indicar a fonte consultada (elemento obrigatório, mesmo que seja produção do próprio autor), legenda, notas e outras informações necessárias à sua compreensão (se houver).</w:t>
      </w:r>
      <w:r w:rsidR="008C4D3F" w:rsidRPr="00600E8A">
        <w:t xml:space="preserve"> A ilustração deve ser citada no texto e inserida o mais próximo po</w:t>
      </w:r>
      <w:r w:rsidRPr="00600E8A">
        <w:t>ssível do texto a que se refere.</w:t>
      </w:r>
      <w:r w:rsidR="008C4D3F" w:rsidRPr="00600E8A">
        <w:t xml:space="preserve"> (ASSOCIAÇÃO BRASILEIRA DE NORMAS TECNICAS, 2011</w:t>
      </w:r>
      <w:r w:rsidR="008E20D5" w:rsidRPr="00600E8A">
        <w:t xml:space="preserve">, </w:t>
      </w:r>
      <w:r w:rsidR="007F08E1" w:rsidRPr="00600E8A">
        <w:t>p. 11</w:t>
      </w:r>
      <w:r w:rsidR="008C4D3F" w:rsidRPr="00600E8A">
        <w:t>).</w:t>
      </w:r>
    </w:p>
    <w:p w:rsidR="004C2D29" w:rsidRPr="003F50DC" w:rsidRDefault="004C2D29" w:rsidP="004C2D29">
      <w:pPr>
        <w:rPr>
          <w:rFonts w:ascii="Arial" w:hAnsi="Arial" w:cs="Arial"/>
        </w:rPr>
      </w:pPr>
    </w:p>
    <w:p w:rsidR="008C4D3F" w:rsidRPr="0022260C" w:rsidRDefault="00E31582" w:rsidP="0022260C">
      <w:pPr>
        <w:pStyle w:val="Ttulo4"/>
      </w:pPr>
      <w:r w:rsidRPr="003F50DC">
        <w:t xml:space="preserve"> </w:t>
      </w:r>
      <w:bookmarkStart w:id="34" w:name="_Toc18663902"/>
      <w:bookmarkStart w:id="35" w:name="_Toc18664076"/>
      <w:bookmarkStart w:id="36" w:name="_Toc18664502"/>
      <w:r w:rsidR="008C4D3F" w:rsidRPr="0022260C">
        <w:t>Equações e fórmulas</w:t>
      </w:r>
      <w:bookmarkEnd w:id="34"/>
      <w:bookmarkEnd w:id="35"/>
      <w:bookmarkEnd w:id="36"/>
    </w:p>
    <w:p w:rsidR="008C4D3F" w:rsidRPr="003F50DC" w:rsidRDefault="008C4D3F" w:rsidP="0063452D">
      <w:pPr>
        <w:ind w:left="2"/>
        <w:rPr>
          <w:rFonts w:ascii="Arial" w:hAnsi="Arial" w:cs="Arial"/>
          <w:szCs w:val="24"/>
        </w:rPr>
      </w:pPr>
    </w:p>
    <w:p w:rsidR="008C4D3F" w:rsidRPr="003F50DC" w:rsidRDefault="008C4D3F" w:rsidP="00EF4BFA">
      <w:r w:rsidRPr="003F50DC">
        <w:tab/>
        <w:t xml:space="preserve">As equações e fórmulas devem ser destacadas no texto para facilitar a leitura.  Para numerá-las, usar algarismos arábicos entre parênteses e alinhados à direita. Pode-se </w:t>
      </w:r>
      <w:r w:rsidR="001C5F74" w:rsidRPr="003F50DC">
        <w:t>adotar</w:t>
      </w:r>
      <w:r w:rsidRPr="003F50DC">
        <w:t xml:space="preserve"> uma entrelinha maior do que a usada no texto (ASSOCIAÇÃO BRASILEIRA DE NORMAS TECNICAS, 2011).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Exemplo</w:t>
      </w: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X2 + Y2 = Z2</w:t>
      </w:r>
      <w:r w:rsidR="00C8029D">
        <w:rPr>
          <w:szCs w:val="24"/>
        </w:rPr>
        <w:t xml:space="preserve">                                                                                               </w:t>
      </w:r>
      <w:r w:rsidR="0063452D" w:rsidRPr="00EF4BFA">
        <w:rPr>
          <w:szCs w:val="24"/>
        </w:rPr>
        <w:tab/>
      </w:r>
      <w:r w:rsidRPr="00EF4BFA">
        <w:rPr>
          <w:szCs w:val="24"/>
        </w:rPr>
        <w:t>(1)</w:t>
      </w: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(X2 + Y2) = n</w:t>
      </w:r>
      <w:r w:rsidRPr="00EF4BFA">
        <w:rPr>
          <w:szCs w:val="24"/>
        </w:rPr>
        <w:tab/>
      </w:r>
      <w:r w:rsidR="00C8029D">
        <w:rPr>
          <w:szCs w:val="24"/>
        </w:rPr>
        <w:t xml:space="preserve">                                                </w:t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="0063452D" w:rsidRPr="00EF4BFA">
        <w:rPr>
          <w:szCs w:val="24"/>
        </w:rPr>
        <w:tab/>
      </w:r>
      <w:r w:rsidR="0063452D" w:rsidRPr="00EF4BFA">
        <w:rPr>
          <w:szCs w:val="24"/>
        </w:rPr>
        <w:tab/>
      </w:r>
      <w:r w:rsidRPr="00EF4BFA">
        <w:rPr>
          <w:szCs w:val="24"/>
        </w:rPr>
        <w:t>(2)</w:t>
      </w:r>
    </w:p>
    <w:p w:rsidR="0034592E" w:rsidRDefault="0063452D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</w:p>
    <w:p w:rsidR="00AB7913" w:rsidRPr="0025368D" w:rsidRDefault="00AB7913" w:rsidP="0025368D">
      <w:pPr>
        <w:pStyle w:val="Ttulo5"/>
      </w:pPr>
      <w:r w:rsidRPr="0025368D">
        <w:t xml:space="preserve"> </w:t>
      </w:r>
      <w:bookmarkStart w:id="37" w:name="_Toc18663903"/>
      <w:bookmarkStart w:id="38" w:name="_Toc18664077"/>
      <w:bookmarkStart w:id="39" w:name="_Toc18664503"/>
      <w:r w:rsidRPr="0025368D">
        <w:t>Exemplo</w:t>
      </w:r>
      <w:r w:rsidR="0063452D" w:rsidRPr="0025368D">
        <w:t xml:space="preserve"> tabela</w:t>
      </w:r>
      <w:bookmarkEnd w:id="37"/>
      <w:bookmarkEnd w:id="38"/>
      <w:bookmarkEnd w:id="39"/>
      <w:r w:rsidR="0063452D" w:rsidRPr="0025368D">
        <w:t xml:space="preserve"> </w:t>
      </w:r>
    </w:p>
    <w:p w:rsidR="00276197" w:rsidRPr="003F50DC" w:rsidRDefault="00276197" w:rsidP="00276197">
      <w:pPr>
        <w:rPr>
          <w:rFonts w:ascii="Arial" w:hAnsi="Arial" w:cs="Arial"/>
        </w:rPr>
      </w:pPr>
    </w:p>
    <w:p w:rsidR="001C5F74" w:rsidRDefault="004C2D29" w:rsidP="00EF4BFA">
      <w:r w:rsidRPr="003F50DC">
        <w:t>De</w:t>
      </w:r>
      <w:r w:rsidR="00915365" w:rsidRPr="003F50DC">
        <w:t xml:space="preserve"> acordo com I</w:t>
      </w:r>
      <w:r w:rsidRPr="003F50DC">
        <w:t xml:space="preserve">nstituto Brasileiro de Geografia e Estatística </w:t>
      </w:r>
      <w:r w:rsidR="00915365" w:rsidRPr="003F50DC">
        <w:t>(1993)</w:t>
      </w:r>
      <w:r w:rsidRPr="003F50DC">
        <w:t>,</w:t>
      </w:r>
      <w:r w:rsidR="00915365" w:rsidRPr="003F50DC">
        <w:t xml:space="preserve"> tabela é uma forma não discursiva de apresentar informações </w:t>
      </w:r>
      <w:r w:rsidRPr="003F50DC">
        <w:t>em que</w:t>
      </w:r>
      <w:r w:rsidR="00915365" w:rsidRPr="003F50DC">
        <w:t xml:space="preserve"> os números representam a informação central.</w:t>
      </w:r>
    </w:p>
    <w:p w:rsidR="00B94D56" w:rsidRDefault="00B94D56" w:rsidP="001C5F74">
      <w:pPr>
        <w:spacing w:after="100" w:afterAutospacing="1"/>
        <w:rPr>
          <w:rFonts w:ascii="Arial" w:hAnsi="Arial" w:cs="Arial"/>
        </w:rPr>
      </w:pPr>
    </w:p>
    <w:p w:rsidR="0022260C" w:rsidRDefault="0022260C" w:rsidP="001C5F74">
      <w:pPr>
        <w:spacing w:after="100" w:afterAutospacing="1"/>
        <w:rPr>
          <w:rFonts w:ascii="Arial" w:hAnsi="Arial" w:cs="Arial"/>
        </w:rPr>
      </w:pPr>
    </w:p>
    <w:p w:rsidR="0022260C" w:rsidRDefault="0022260C" w:rsidP="001C5F74">
      <w:pPr>
        <w:spacing w:after="100" w:afterAutospacing="1"/>
        <w:rPr>
          <w:rFonts w:ascii="Arial" w:hAnsi="Arial" w:cs="Arial"/>
        </w:rPr>
      </w:pPr>
    </w:p>
    <w:p w:rsidR="00EF4BFA" w:rsidRPr="003F50DC" w:rsidRDefault="00EF4BFA" w:rsidP="001C5F74">
      <w:pPr>
        <w:spacing w:after="100" w:afterAutospacing="1"/>
        <w:rPr>
          <w:rFonts w:ascii="Arial" w:hAnsi="Arial" w:cs="Arial"/>
        </w:rPr>
      </w:pPr>
    </w:p>
    <w:p w:rsidR="00CF7BDE" w:rsidRPr="003F50DC" w:rsidRDefault="00CF7BDE" w:rsidP="00507C5B">
      <w:pPr>
        <w:pStyle w:val="PargrafodaLista"/>
        <w:rPr>
          <w:b/>
        </w:rPr>
      </w:pPr>
      <w:bookmarkStart w:id="40" w:name="_Toc449547065"/>
      <w:r w:rsidRPr="003F50DC">
        <w:lastRenderedPageBreak/>
        <w:t xml:space="preserve">Tabela </w:t>
      </w:r>
      <w:r w:rsidR="005D36C5">
        <w:rPr>
          <w:noProof/>
        </w:rPr>
        <w:fldChar w:fldCharType="begin"/>
      </w:r>
      <w:r w:rsidR="005D36C5">
        <w:rPr>
          <w:noProof/>
        </w:rPr>
        <w:instrText xml:space="preserve"> SEQ Tabela \* ARABIC </w:instrText>
      </w:r>
      <w:r w:rsidR="005D36C5">
        <w:rPr>
          <w:noProof/>
        </w:rPr>
        <w:fldChar w:fldCharType="separate"/>
      </w:r>
      <w:r w:rsidR="00A31F7A" w:rsidRPr="003F50DC">
        <w:rPr>
          <w:noProof/>
        </w:rPr>
        <w:t>1</w:t>
      </w:r>
      <w:r w:rsidR="005D36C5">
        <w:rPr>
          <w:noProof/>
        </w:rPr>
        <w:fldChar w:fldCharType="end"/>
      </w:r>
      <w:r w:rsidRPr="003F50DC">
        <w:t xml:space="preserve"> </w:t>
      </w:r>
      <w:r w:rsidR="004C2D29" w:rsidRPr="003F50DC">
        <w:t>–</w:t>
      </w:r>
      <w:r w:rsidRPr="003F50DC">
        <w:t xml:space="preserve"> Médias </w:t>
      </w:r>
      <w:r w:rsidRPr="00EF4BFA">
        <w:t>concentrações</w:t>
      </w:r>
      <w:r w:rsidRPr="003F50DC">
        <w:t xml:space="preserve"> urbanas 2010-2011</w:t>
      </w:r>
      <w:bookmarkEnd w:id="40"/>
    </w:p>
    <w:tbl>
      <w:tblPr>
        <w:tblW w:w="83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067"/>
        <w:gridCol w:w="1417"/>
        <w:gridCol w:w="1701"/>
        <w:gridCol w:w="1559"/>
        <w:gridCol w:w="1061"/>
      </w:tblGrid>
      <w:tr w:rsidR="00C23E6A" w:rsidRPr="00EF4BFA" w:rsidTr="008B6D6C">
        <w:trPr>
          <w:trHeight w:val="398"/>
        </w:trPr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Média concentração urbana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tabs>
                <w:tab w:val="left" w:pos="981"/>
              </w:tabs>
              <w:spacing w:line="240" w:lineRule="auto"/>
              <w:ind w:left="72" w:firstLine="142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População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Produto Interno Bruto – PIB (bilhões R$)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1, 3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de empresas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2, 3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 de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unidades locais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2, 3</w:t>
            </w:r>
          </w:p>
        </w:tc>
      </w:tr>
      <w:tr w:rsidR="00C23E6A" w:rsidRPr="00EF4BFA" w:rsidTr="008B6D6C">
        <w:trPr>
          <w:trHeight w:val="398"/>
        </w:trPr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Nome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 Brasil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:rsidTr="008B6D6C">
        <w:trPr>
          <w:trHeight w:val="13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Ji-Paraná (RO)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1,686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2 734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3 082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Parintins (AM)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0,675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683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Boa Vista (RR)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4,823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4 852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5 187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Bragança (PA)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0,452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686</w:t>
            </w:r>
          </w:p>
        </w:tc>
      </w:tr>
    </w:tbl>
    <w:p w:rsidR="008C4D3F" w:rsidRPr="00D27CB6" w:rsidRDefault="00674A72" w:rsidP="0022260C">
      <w:pPr>
        <w:pStyle w:val="Legenda"/>
      </w:pPr>
      <w:r w:rsidRPr="00D27CB6">
        <w:t>Fonte: IBGE (2010)</w:t>
      </w:r>
      <w:r w:rsidR="00A31F7A" w:rsidRPr="00D27CB6">
        <w:t>.</w:t>
      </w:r>
    </w:p>
    <w:p w:rsidR="001431D4" w:rsidRPr="00D27CB6" w:rsidRDefault="001431D4" w:rsidP="00996537">
      <w:pPr>
        <w:rPr>
          <w:szCs w:val="24"/>
        </w:rPr>
      </w:pPr>
    </w:p>
    <w:p w:rsidR="004C2D29" w:rsidRPr="00D27CB6" w:rsidRDefault="004C2D29">
      <w:pPr>
        <w:spacing w:after="200"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D27CB6">
        <w:rPr>
          <w:szCs w:val="24"/>
        </w:rPr>
        <w:br w:type="page"/>
      </w:r>
    </w:p>
    <w:p w:rsidR="007F08E1" w:rsidRPr="003F50DC" w:rsidRDefault="007F08E1" w:rsidP="00EF4BFA">
      <w:pPr>
        <w:pStyle w:val="Ttulo1"/>
      </w:pPr>
      <w:r w:rsidRPr="003F50DC">
        <w:lastRenderedPageBreak/>
        <w:t xml:space="preserve"> </w:t>
      </w:r>
      <w:bookmarkStart w:id="41" w:name="_Toc18663904"/>
      <w:bookmarkStart w:id="42" w:name="_Toc18664078"/>
      <w:bookmarkStart w:id="43" w:name="_Toc18664504"/>
      <w:r w:rsidR="008A1C8F" w:rsidRPr="00EF4BFA">
        <w:t>SEÇÃO</w:t>
      </w:r>
      <w:bookmarkEnd w:id="41"/>
      <w:bookmarkEnd w:id="42"/>
      <w:bookmarkEnd w:id="43"/>
    </w:p>
    <w:p w:rsidR="007F08E1" w:rsidRPr="003F50DC" w:rsidRDefault="007F08E1" w:rsidP="00652FB9">
      <w:pPr>
        <w:rPr>
          <w:rFonts w:ascii="Arial" w:hAnsi="Arial" w:cs="Arial"/>
          <w:szCs w:val="24"/>
        </w:rPr>
      </w:pPr>
    </w:p>
    <w:p w:rsidR="00915365" w:rsidRPr="003F50DC" w:rsidRDefault="004C2D29" w:rsidP="00EF4BFA">
      <w:r w:rsidRPr="003F50DC">
        <w:t>Est</w:t>
      </w:r>
      <w:r w:rsidR="00915365" w:rsidRPr="003F50DC">
        <w:t xml:space="preserve">e </w:t>
      </w:r>
      <w:proofErr w:type="spellStart"/>
      <w:r w:rsidR="00915365" w:rsidRPr="003F50DC">
        <w:rPr>
          <w:i/>
        </w:rPr>
        <w:t>template</w:t>
      </w:r>
      <w:proofErr w:type="spellEnd"/>
      <w:r w:rsidR="00915365" w:rsidRPr="003F50DC">
        <w:t xml:space="preserve"> </w:t>
      </w:r>
      <w:r w:rsidRPr="003F50DC">
        <w:t xml:space="preserve">contém </w:t>
      </w:r>
      <w:r w:rsidR="00915365" w:rsidRPr="003F50DC">
        <w:t>algumas seções criadas na tentativa de facilitar seu uso. No entanto, não há um limite máximo ou mínimo de seção a ser utilizado no trabalho. Cabe a cada autor definir a quantidade que melhor atend</w:t>
      </w:r>
      <w:r w:rsidRPr="003F50DC">
        <w:t>a à</w:t>
      </w:r>
      <w:r w:rsidR="00915365" w:rsidRPr="003F50DC">
        <w:t xml:space="preserve"> sua necessidade. </w:t>
      </w:r>
    </w:p>
    <w:p w:rsidR="00D27CB6" w:rsidRDefault="00D27CB6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br w:type="page"/>
      </w:r>
    </w:p>
    <w:p w:rsidR="00915365" w:rsidRPr="003F50DC" w:rsidRDefault="001C5F74" w:rsidP="00F1361B">
      <w:pPr>
        <w:pStyle w:val="Ttulo1"/>
      </w:pPr>
      <w:bookmarkStart w:id="44" w:name="_Toc18663905"/>
      <w:bookmarkStart w:id="45" w:name="_Toc18664079"/>
      <w:bookmarkStart w:id="46" w:name="_Toc18664505"/>
      <w:r w:rsidRPr="00EF4BFA">
        <w:lastRenderedPageBreak/>
        <w:t>CONCLUSÃO</w:t>
      </w:r>
      <w:bookmarkEnd w:id="44"/>
      <w:bookmarkEnd w:id="45"/>
      <w:bookmarkEnd w:id="46"/>
    </w:p>
    <w:p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:rsidR="00915365" w:rsidRPr="003F50DC" w:rsidRDefault="00915365" w:rsidP="00EF4BFA">
      <w:r w:rsidRPr="003F50DC">
        <w:t>As conclusões devem responder às questões da pesquisa, em relação aos objetivos e</w:t>
      </w:r>
      <w:r w:rsidR="004C2D29" w:rsidRPr="003F50DC">
        <w:t xml:space="preserve"> às</w:t>
      </w:r>
      <w:r w:rsidRPr="003F50DC">
        <w:t xml:space="preserve"> hipóteses. Devem ser breves</w:t>
      </w:r>
      <w:r w:rsidR="004C2D29" w:rsidRPr="003F50DC">
        <w:t>,</w:t>
      </w:r>
      <w:r w:rsidRPr="003F50DC">
        <w:t xml:space="preserve"> podendo apresentar recomendações e sugestões para trabalhos futuros.</w:t>
      </w:r>
    </w:p>
    <w:p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:rsidR="0022260C" w:rsidRDefault="00891F56" w:rsidP="00891F56">
      <w:pPr>
        <w:pStyle w:val="Ttulo1"/>
        <w:numPr>
          <w:ilvl w:val="0"/>
          <w:numId w:val="0"/>
        </w:numPr>
      </w:pPr>
      <w:r>
        <w:t xml:space="preserve"> </w:t>
      </w:r>
      <w:r w:rsidR="0022260C">
        <w:br w:type="page"/>
      </w:r>
    </w:p>
    <w:p w:rsidR="008C4D3F" w:rsidRPr="003F50DC" w:rsidRDefault="008C4D3F" w:rsidP="00EF4BFA">
      <w:pPr>
        <w:pStyle w:val="Ttulo6"/>
      </w:pPr>
      <w:bookmarkStart w:id="47" w:name="_Toc18663907"/>
      <w:bookmarkStart w:id="48" w:name="_Toc18664081"/>
      <w:bookmarkStart w:id="49" w:name="_Toc18664506"/>
      <w:r w:rsidRPr="00EF4BFA">
        <w:lastRenderedPageBreak/>
        <w:t>REFERÊNCIAS</w:t>
      </w:r>
      <w:bookmarkEnd w:id="47"/>
      <w:bookmarkEnd w:id="48"/>
      <w:bookmarkEnd w:id="49"/>
    </w:p>
    <w:p w:rsidR="0091341C" w:rsidRPr="003F50DC" w:rsidRDefault="0091341C" w:rsidP="00DB67B5">
      <w:pPr>
        <w:ind w:firstLine="0"/>
        <w:rPr>
          <w:rFonts w:ascii="Arial" w:hAnsi="Arial" w:cs="Arial"/>
          <w:highlight w:val="green"/>
        </w:rPr>
      </w:pPr>
    </w:p>
    <w:p w:rsidR="008C4D3F" w:rsidRPr="00EF4BFA" w:rsidRDefault="004C2D29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ALVES, Maria Berna</w:t>
      </w:r>
      <w:r w:rsidR="008C4D3F" w:rsidRPr="00EF4BFA">
        <w:rPr>
          <w:szCs w:val="24"/>
        </w:rPr>
        <w:t xml:space="preserve">dete Martins; ARRUDA, Susana Margareth. </w:t>
      </w:r>
      <w:r w:rsidR="008C4D3F" w:rsidRPr="00EF4BFA">
        <w:rPr>
          <w:b/>
          <w:szCs w:val="24"/>
        </w:rPr>
        <w:t>Como fazer referências</w:t>
      </w:r>
      <w:r w:rsidR="008C4D3F" w:rsidRPr="00EF4BFA">
        <w:rPr>
          <w:szCs w:val="24"/>
        </w:rPr>
        <w:t>: bibliográficas, eletrônicas e demais formas de documento. Florianópolis: Universidade Federal de Santa Catarina, Biblioteca Univer</w:t>
      </w:r>
      <w:r w:rsidR="000D0573" w:rsidRPr="00EF4BFA">
        <w:rPr>
          <w:szCs w:val="24"/>
        </w:rPr>
        <w:t xml:space="preserve">sitária, c2001. Disponível em: </w:t>
      </w:r>
      <w:r w:rsidR="008C4D3F" w:rsidRPr="00EF4BFA">
        <w:rPr>
          <w:szCs w:val="24"/>
        </w:rPr>
        <w:t>http://www.bu.ufsc.br/design/f</w:t>
      </w:r>
      <w:r w:rsidR="000D0573" w:rsidRPr="00EF4BFA">
        <w:rPr>
          <w:szCs w:val="24"/>
        </w:rPr>
        <w:t>ramerefer.php</w:t>
      </w:r>
      <w:r w:rsidR="008C4D3F" w:rsidRPr="00EF4BFA">
        <w:rPr>
          <w:szCs w:val="24"/>
        </w:rPr>
        <w:t>.  Acesso em: 11 abr. 2013.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 xml:space="preserve">ÇÃO BRASILEIRA DE NORMAS TÉCNICAS. </w:t>
      </w:r>
      <w:r w:rsidRPr="00EF4BFA">
        <w:rPr>
          <w:b/>
          <w:szCs w:val="24"/>
        </w:rPr>
        <w:t>NBR 10520</w:t>
      </w:r>
      <w:r w:rsidRPr="00EF4BFA">
        <w:rPr>
          <w:szCs w:val="24"/>
        </w:rPr>
        <w:t>: informação e documentação: citações em documentos: apresentação. Rio de Janeiro, 2002.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6024</w:t>
      </w:r>
      <w:r w:rsidR="008C4D3F" w:rsidRPr="00EF4BFA">
        <w:rPr>
          <w:szCs w:val="24"/>
        </w:rPr>
        <w:t>: informação e documentação: numeração progressiva das seções de um documento escrito: apresentação. Rio de Janeiro, 2012.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14724</w:t>
      </w:r>
      <w:r w:rsidR="008C4D3F" w:rsidRPr="00EF4BFA">
        <w:rPr>
          <w:szCs w:val="24"/>
        </w:rPr>
        <w:t>: informação e documentação: trabalhos acadêmicos: apresentação. Rio de Janeiro, 2011.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206C77" w:rsidRPr="00D27CB6" w:rsidRDefault="00206C77" w:rsidP="00996537">
      <w:pPr>
        <w:rPr>
          <w:szCs w:val="24"/>
        </w:rPr>
      </w:pPr>
    </w:p>
    <w:p w:rsidR="00206C77" w:rsidRPr="00D27CB6" w:rsidRDefault="00206C77">
      <w:pPr>
        <w:spacing w:after="200" w:line="276" w:lineRule="auto"/>
        <w:ind w:firstLine="0"/>
        <w:jc w:val="left"/>
        <w:rPr>
          <w:szCs w:val="24"/>
        </w:rPr>
      </w:pPr>
      <w:r w:rsidRPr="00D27CB6">
        <w:rPr>
          <w:szCs w:val="24"/>
        </w:rPr>
        <w:br w:type="page"/>
      </w:r>
    </w:p>
    <w:p w:rsidR="008C4D3F" w:rsidRPr="00D27CB6" w:rsidRDefault="008C4D3F" w:rsidP="00EF4BFA">
      <w:pPr>
        <w:pStyle w:val="Ttulo6"/>
      </w:pPr>
      <w:bookmarkStart w:id="50" w:name="_Toc18663908"/>
      <w:bookmarkStart w:id="51" w:name="_Toc18664082"/>
      <w:bookmarkStart w:id="52" w:name="_Toc18664507"/>
      <w:r w:rsidRPr="00D27CB6">
        <w:lastRenderedPageBreak/>
        <w:t>APÊNDICE A – Descrição</w:t>
      </w:r>
      <w:bookmarkEnd w:id="50"/>
      <w:bookmarkEnd w:id="51"/>
      <w:bookmarkEnd w:id="52"/>
    </w:p>
    <w:p w:rsidR="00652FB9" w:rsidRPr="00D27CB6" w:rsidRDefault="00652FB9" w:rsidP="00652FB9"/>
    <w:p w:rsidR="0091341C" w:rsidRPr="00D27CB6" w:rsidRDefault="0091341C" w:rsidP="00652FB9">
      <w:r w:rsidRPr="00D27CB6">
        <w:t>Textos elaborados pelo autor, a fim de completar a sua argumentação. Deve ser precedido da palavra APÊNDICE, identificada por letras maiúsculas consecutivas, travessão e pelo respectivo título. Utilizam-se letras maiúsculas dobradas quando esgotadas as letras do alfabeto.</w:t>
      </w:r>
    </w:p>
    <w:p w:rsidR="008C4D3F" w:rsidRPr="00D27CB6" w:rsidRDefault="008C4D3F" w:rsidP="00996537">
      <w:pPr>
        <w:rPr>
          <w:szCs w:val="24"/>
        </w:rPr>
      </w:pPr>
    </w:p>
    <w:p w:rsidR="008C4D3F" w:rsidRPr="003F50DC" w:rsidRDefault="008C4D3F" w:rsidP="00507C5B">
      <w:pPr>
        <w:pStyle w:val="PargrafodaLista"/>
      </w:pPr>
      <w:r w:rsidRPr="003F50DC">
        <w:t>Planilha 1 – Modelo A</w:t>
      </w:r>
    </w:p>
    <w:tbl>
      <w:tblPr>
        <w:tblW w:w="6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xxxx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yyyyyyyyyyyyyyy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ttttttttttttttttt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ttttttttttttt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gggggggggggggggggg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rrrrrrrrrrrrrrrrr</w:t>
            </w:r>
            <w:proofErr w:type="spell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r w:rsidRPr="00D27CB6">
              <w:rPr>
                <w:bCs/>
                <w:szCs w:val="24"/>
              </w:rPr>
              <w:t>eeeeeeeeeeeeeeeee</w:t>
            </w:r>
            <w:proofErr w:type="spellEnd"/>
          </w:p>
        </w:tc>
      </w:tr>
    </w:tbl>
    <w:p w:rsidR="008C4D3F" w:rsidRPr="00D27CB6" w:rsidRDefault="008C4D3F" w:rsidP="0022260C">
      <w:pPr>
        <w:pStyle w:val="Legenda"/>
      </w:pPr>
      <w:r w:rsidRPr="003F50DC">
        <w:rPr>
          <w:rFonts w:ascii="Arial" w:hAnsi="Arial" w:cs="Arial"/>
          <w:szCs w:val="24"/>
        </w:rPr>
        <w:tab/>
      </w:r>
      <w:r w:rsidR="004C2D29" w:rsidRPr="00D27CB6">
        <w:t>Fonte: Elaborada</w:t>
      </w:r>
      <w:r w:rsidRPr="00D27CB6">
        <w:t xml:space="preserve"> pelo autor</w:t>
      </w:r>
      <w:r w:rsidR="004C2D29" w:rsidRPr="00D27CB6">
        <w:t xml:space="preserve"> (2016).</w:t>
      </w:r>
    </w:p>
    <w:p w:rsidR="00206C77" w:rsidRPr="00D27CB6" w:rsidRDefault="00206C77">
      <w:pPr>
        <w:spacing w:after="200" w:line="276" w:lineRule="auto"/>
        <w:ind w:firstLine="0"/>
        <w:jc w:val="left"/>
        <w:rPr>
          <w:rFonts w:eastAsia="Times New Roman"/>
          <w:b/>
          <w:iCs/>
          <w:szCs w:val="24"/>
        </w:rPr>
      </w:pPr>
      <w:r w:rsidRPr="00D27CB6">
        <w:rPr>
          <w:szCs w:val="24"/>
        </w:rPr>
        <w:br w:type="page"/>
      </w:r>
    </w:p>
    <w:p w:rsidR="008C4D3F" w:rsidRPr="003F50DC" w:rsidRDefault="008C4D3F" w:rsidP="00EF4BFA">
      <w:pPr>
        <w:pStyle w:val="Ttulo6"/>
      </w:pPr>
      <w:bookmarkStart w:id="53" w:name="_Toc18663909"/>
      <w:bookmarkStart w:id="54" w:name="_Toc18664083"/>
      <w:bookmarkStart w:id="55" w:name="_Toc18664508"/>
      <w:r w:rsidRPr="00EF4BFA">
        <w:lastRenderedPageBreak/>
        <w:t>ANEXO</w:t>
      </w:r>
      <w:r w:rsidRPr="003F50DC">
        <w:t xml:space="preserve"> A – Descrição</w:t>
      </w:r>
      <w:bookmarkEnd w:id="53"/>
      <w:bookmarkEnd w:id="54"/>
      <w:bookmarkEnd w:id="55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91341C" w:rsidRPr="00D27CB6" w:rsidRDefault="0091341C" w:rsidP="0091341C">
      <w:r w:rsidRPr="00D27CB6">
        <w:t xml:space="preserve">São documentos não elaborados pelo autor que servem </w:t>
      </w:r>
      <w:r w:rsidR="004C2D29" w:rsidRPr="00D27CB6">
        <w:t>como</w:t>
      </w:r>
      <w:r w:rsidRPr="00D27CB6">
        <w:t xml:space="preserve"> fundamentação (mapas, leis, estatutos). Deve ser precedido da palavra ANEXO, identificada por letras maiúsculas consecutivas, travessão e pelo respectivo título. Utilizam-se letras maiúsculas dobradas quando esgotadas as letras do alfabeto.</w:t>
      </w:r>
    </w:p>
    <w:p w:rsidR="0091341C" w:rsidRPr="003F50DC" w:rsidRDefault="0091341C" w:rsidP="00996537">
      <w:pPr>
        <w:rPr>
          <w:rFonts w:ascii="Arial" w:hAnsi="Arial" w:cs="Arial"/>
          <w:szCs w:val="24"/>
        </w:rPr>
      </w:pPr>
    </w:p>
    <w:p w:rsidR="008C4D3F" w:rsidRPr="00D27CB6" w:rsidRDefault="008C4D3F" w:rsidP="00996537">
      <w:pPr>
        <w:rPr>
          <w:szCs w:val="24"/>
        </w:rPr>
      </w:pPr>
    </w:p>
    <w:sectPr w:rsidR="008C4D3F" w:rsidRPr="00D27CB6" w:rsidSect="000D0573">
      <w:headerReference w:type="even" r:id="rId21"/>
      <w:headerReference w:type="default" r:id="rId22"/>
      <w:type w:val="oddPage"/>
      <w:pgSz w:w="11907" w:h="16840" w:code="9"/>
      <w:pgMar w:top="1701" w:right="1134" w:bottom="1134" w:left="1701" w:header="1134" w:footer="1134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8CF" w:rsidRDefault="001928CF" w:rsidP="00D50385">
      <w:r>
        <w:separator/>
      </w:r>
    </w:p>
  </w:endnote>
  <w:endnote w:type="continuationSeparator" w:id="0">
    <w:p w:rsidR="001928CF" w:rsidRDefault="001928CF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Default="00CC7112">
    <w:pPr>
      <w:pStyle w:val="Rodap"/>
    </w:pPr>
    <w:r>
      <w:t>[Digite texto]</w:t>
    </w:r>
  </w:p>
  <w:p w:rsidR="00CC7112" w:rsidRDefault="00CC7112" w:rsidP="000505A9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Default="00CC7112" w:rsidP="0071738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Pr="001C1CC6" w:rsidRDefault="00CC7112" w:rsidP="001C1C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8CF" w:rsidRDefault="001928CF" w:rsidP="00AE2E51">
      <w:pPr>
        <w:spacing w:line="240" w:lineRule="auto"/>
        <w:ind w:firstLine="0"/>
      </w:pPr>
      <w:r>
        <w:separator/>
      </w:r>
    </w:p>
  </w:footnote>
  <w:footnote w:type="continuationSeparator" w:id="0">
    <w:p w:rsidR="001928CF" w:rsidRDefault="001928CF" w:rsidP="00D50385">
      <w:r>
        <w:continuationSeparator/>
      </w:r>
    </w:p>
  </w:footnote>
  <w:footnote w:id="1">
    <w:p w:rsidR="00BF2FEC" w:rsidRDefault="00BF2FEC" w:rsidP="00AE2E51">
      <w:pPr>
        <w:pStyle w:val="NotadeRodap"/>
      </w:pPr>
      <w:r>
        <w:rPr>
          <w:rStyle w:val="Refdenotaderodap"/>
        </w:rPr>
        <w:footnoteRef/>
      </w:r>
      <w:r>
        <w:t xml:space="preserve"> As notas de rodapé possuem fonte tamanho 10. O alinhamento das linhas da nota de rodapé deve ser abaixo da primeira letra da primeira palavra da nota de modo dar destaque ao expoente.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Pr="004D6311" w:rsidRDefault="00CC7112" w:rsidP="004D6311">
    <w:pPr>
      <w:pStyle w:val="Cabealho"/>
      <w:ind w:firstLine="0"/>
      <w:rPr>
        <w:sz w:val="19"/>
        <w:szCs w:val="19"/>
      </w:rPr>
    </w:pPr>
  </w:p>
  <w:p w:rsidR="00CC7112" w:rsidRDefault="00CC7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Pr="00FA4DAF" w:rsidRDefault="00CC7112">
    <w:pPr>
      <w:pStyle w:val="Cabealho"/>
      <w:jc w:val="right"/>
      <w:rPr>
        <w:sz w:val="22"/>
      </w:rPr>
    </w:pPr>
  </w:p>
  <w:p w:rsidR="00CC7112" w:rsidRDefault="00CC7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Pr="001C1CC6" w:rsidRDefault="00CC7112" w:rsidP="001C1C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Default="00CC711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Pr="00206C77" w:rsidRDefault="00CC7112">
    <w:pPr>
      <w:pStyle w:val="Cabealho"/>
      <w:jc w:val="right"/>
      <w:rPr>
        <w:sz w:val="22"/>
      </w:rPr>
    </w:pPr>
    <w:r w:rsidRPr="00206C77">
      <w:rPr>
        <w:sz w:val="22"/>
      </w:rPr>
      <w:fldChar w:fldCharType="begin"/>
    </w:r>
    <w:r w:rsidRPr="00206C77">
      <w:rPr>
        <w:sz w:val="22"/>
      </w:rPr>
      <w:instrText>PAGE   \* MERGEFORMAT</w:instrText>
    </w:r>
    <w:r w:rsidRPr="00206C77">
      <w:rPr>
        <w:sz w:val="22"/>
      </w:rPr>
      <w:fldChar w:fldCharType="separate"/>
    </w:r>
    <w:r w:rsidR="00D24430">
      <w:rPr>
        <w:noProof/>
        <w:sz w:val="22"/>
      </w:rPr>
      <w:t>24</w:t>
    </w:r>
    <w:r w:rsidRPr="00206C77">
      <w:rPr>
        <w:sz w:val="22"/>
      </w:rPr>
      <w:fldChar w:fldCharType="end"/>
    </w:r>
  </w:p>
  <w:p w:rsidR="00CC7112" w:rsidRPr="00206C77" w:rsidRDefault="00CC7112" w:rsidP="00206C7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112" w:rsidRPr="00E23FB7" w:rsidRDefault="00CC7112">
    <w:pPr>
      <w:pStyle w:val="Cabealho"/>
      <w:jc w:val="right"/>
      <w:rPr>
        <w:sz w:val="22"/>
      </w:rPr>
    </w:pPr>
    <w:r w:rsidRPr="00E23FB7">
      <w:rPr>
        <w:sz w:val="22"/>
      </w:rPr>
      <w:fldChar w:fldCharType="begin"/>
    </w:r>
    <w:r w:rsidRPr="00E23FB7">
      <w:rPr>
        <w:sz w:val="22"/>
      </w:rPr>
      <w:instrText>PAGE   \* MERGEFORMAT</w:instrText>
    </w:r>
    <w:r w:rsidRPr="00E23FB7">
      <w:rPr>
        <w:sz w:val="22"/>
      </w:rPr>
      <w:fldChar w:fldCharType="separate"/>
    </w:r>
    <w:r w:rsidR="00D24430">
      <w:rPr>
        <w:noProof/>
        <w:sz w:val="22"/>
      </w:rPr>
      <w:t>25</w:t>
    </w:r>
    <w:r w:rsidRPr="00E23FB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son gavron">
    <w15:presenceInfo w15:providerId="Windows Live" w15:userId="cfc71714755faf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11BDA"/>
    <w:rsid w:val="00044723"/>
    <w:rsid w:val="000505A9"/>
    <w:rsid w:val="00052C71"/>
    <w:rsid w:val="00056213"/>
    <w:rsid w:val="000928C2"/>
    <w:rsid w:val="000C6E65"/>
    <w:rsid w:val="000D0573"/>
    <w:rsid w:val="000D0DBB"/>
    <w:rsid w:val="000D16A6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90B8F"/>
    <w:rsid w:val="001928CF"/>
    <w:rsid w:val="001B744E"/>
    <w:rsid w:val="001C1CC6"/>
    <w:rsid w:val="001C5573"/>
    <w:rsid w:val="001C5F74"/>
    <w:rsid w:val="001D65D5"/>
    <w:rsid w:val="001D67FA"/>
    <w:rsid w:val="001D7C16"/>
    <w:rsid w:val="001E2A36"/>
    <w:rsid w:val="00200C16"/>
    <w:rsid w:val="00202F03"/>
    <w:rsid w:val="00206C77"/>
    <w:rsid w:val="0022260C"/>
    <w:rsid w:val="00233C13"/>
    <w:rsid w:val="0025368D"/>
    <w:rsid w:val="00273158"/>
    <w:rsid w:val="00276197"/>
    <w:rsid w:val="002A28E0"/>
    <w:rsid w:val="002A5301"/>
    <w:rsid w:val="002E710D"/>
    <w:rsid w:val="002F0CF5"/>
    <w:rsid w:val="003066A0"/>
    <w:rsid w:val="00331917"/>
    <w:rsid w:val="00337DED"/>
    <w:rsid w:val="0034592E"/>
    <w:rsid w:val="00377039"/>
    <w:rsid w:val="00383AFE"/>
    <w:rsid w:val="003E6062"/>
    <w:rsid w:val="003F50DC"/>
    <w:rsid w:val="00403FEA"/>
    <w:rsid w:val="00427560"/>
    <w:rsid w:val="00427811"/>
    <w:rsid w:val="004445E2"/>
    <w:rsid w:val="004471FB"/>
    <w:rsid w:val="00460C9D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64FC7"/>
    <w:rsid w:val="005A22F2"/>
    <w:rsid w:val="005B35F0"/>
    <w:rsid w:val="005C0161"/>
    <w:rsid w:val="005D36C5"/>
    <w:rsid w:val="00600E8A"/>
    <w:rsid w:val="00611D61"/>
    <w:rsid w:val="00614C92"/>
    <w:rsid w:val="00626268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85408"/>
    <w:rsid w:val="006A5A13"/>
    <w:rsid w:val="006B65E2"/>
    <w:rsid w:val="006D0FA8"/>
    <w:rsid w:val="006E2A86"/>
    <w:rsid w:val="007003C6"/>
    <w:rsid w:val="007024E6"/>
    <w:rsid w:val="007025B8"/>
    <w:rsid w:val="0071185D"/>
    <w:rsid w:val="00715E55"/>
    <w:rsid w:val="007160A3"/>
    <w:rsid w:val="0071738A"/>
    <w:rsid w:val="00722712"/>
    <w:rsid w:val="00725543"/>
    <w:rsid w:val="007413F7"/>
    <w:rsid w:val="00743E8D"/>
    <w:rsid w:val="0074580E"/>
    <w:rsid w:val="0074655C"/>
    <w:rsid w:val="00750BCC"/>
    <w:rsid w:val="00765666"/>
    <w:rsid w:val="0079491E"/>
    <w:rsid w:val="007A34D1"/>
    <w:rsid w:val="007A584A"/>
    <w:rsid w:val="007E3EEA"/>
    <w:rsid w:val="007E7647"/>
    <w:rsid w:val="007F08E1"/>
    <w:rsid w:val="00810683"/>
    <w:rsid w:val="008202C6"/>
    <w:rsid w:val="00827857"/>
    <w:rsid w:val="00840474"/>
    <w:rsid w:val="00846550"/>
    <w:rsid w:val="00851D8D"/>
    <w:rsid w:val="0085497D"/>
    <w:rsid w:val="00874594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91341C"/>
    <w:rsid w:val="00915365"/>
    <w:rsid w:val="00916C98"/>
    <w:rsid w:val="00980AD2"/>
    <w:rsid w:val="00993DD3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59C8"/>
    <w:rsid w:val="00A82359"/>
    <w:rsid w:val="00AB1994"/>
    <w:rsid w:val="00AB7913"/>
    <w:rsid w:val="00AD0EF3"/>
    <w:rsid w:val="00AE2E51"/>
    <w:rsid w:val="00AE5706"/>
    <w:rsid w:val="00AF10F7"/>
    <w:rsid w:val="00AF1906"/>
    <w:rsid w:val="00AF73E9"/>
    <w:rsid w:val="00B017AB"/>
    <w:rsid w:val="00B034EC"/>
    <w:rsid w:val="00B065B1"/>
    <w:rsid w:val="00B120AA"/>
    <w:rsid w:val="00B57E1B"/>
    <w:rsid w:val="00B67D07"/>
    <w:rsid w:val="00B84EC5"/>
    <w:rsid w:val="00B92443"/>
    <w:rsid w:val="00B94D56"/>
    <w:rsid w:val="00BC6D2F"/>
    <w:rsid w:val="00BE601A"/>
    <w:rsid w:val="00BF2FEC"/>
    <w:rsid w:val="00C077A1"/>
    <w:rsid w:val="00C207B8"/>
    <w:rsid w:val="00C23E6A"/>
    <w:rsid w:val="00C30F15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C1CE1"/>
    <w:rsid w:val="00CC2EDA"/>
    <w:rsid w:val="00CC7112"/>
    <w:rsid w:val="00CD0E90"/>
    <w:rsid w:val="00CE4B4F"/>
    <w:rsid w:val="00CF7BDE"/>
    <w:rsid w:val="00D033EF"/>
    <w:rsid w:val="00D04864"/>
    <w:rsid w:val="00D24430"/>
    <w:rsid w:val="00D252F3"/>
    <w:rsid w:val="00D27CB6"/>
    <w:rsid w:val="00D331AF"/>
    <w:rsid w:val="00D50281"/>
    <w:rsid w:val="00D50385"/>
    <w:rsid w:val="00D52E6A"/>
    <w:rsid w:val="00D634F7"/>
    <w:rsid w:val="00D64BE9"/>
    <w:rsid w:val="00D64C4C"/>
    <w:rsid w:val="00D719A2"/>
    <w:rsid w:val="00D71AD2"/>
    <w:rsid w:val="00D959D4"/>
    <w:rsid w:val="00D9627A"/>
    <w:rsid w:val="00DA7614"/>
    <w:rsid w:val="00DB56EE"/>
    <w:rsid w:val="00DB67B5"/>
    <w:rsid w:val="00DB6A9E"/>
    <w:rsid w:val="00DC4884"/>
    <w:rsid w:val="00DC53A7"/>
    <w:rsid w:val="00DD0B27"/>
    <w:rsid w:val="00DD2168"/>
    <w:rsid w:val="00E05F23"/>
    <w:rsid w:val="00E05F99"/>
    <w:rsid w:val="00E216C1"/>
    <w:rsid w:val="00E23FB7"/>
    <w:rsid w:val="00E31582"/>
    <w:rsid w:val="00E41B97"/>
    <w:rsid w:val="00E61888"/>
    <w:rsid w:val="00E773CB"/>
    <w:rsid w:val="00E85FA3"/>
    <w:rsid w:val="00EC1F6B"/>
    <w:rsid w:val="00EE016A"/>
    <w:rsid w:val="00EE5D42"/>
    <w:rsid w:val="00EF3BFB"/>
    <w:rsid w:val="00EF4BFA"/>
    <w:rsid w:val="00EF5EE7"/>
    <w:rsid w:val="00F113F9"/>
    <w:rsid w:val="00F1361B"/>
    <w:rsid w:val="00F41552"/>
    <w:rsid w:val="00F415BE"/>
    <w:rsid w:val="00F579AE"/>
    <w:rsid w:val="00F65A5A"/>
    <w:rsid w:val="00F874A6"/>
    <w:rsid w:val="00F95922"/>
    <w:rsid w:val="00FA4403"/>
    <w:rsid w:val="00FA4DAF"/>
    <w:rsid w:val="00FA5F7D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F659F9-3514-40F9-914F-4D9F8A9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  <w:style w:type="paragraph" w:customStyle="1" w:styleId="western">
    <w:name w:val="western"/>
    <w:basedOn w:val="Normal"/>
    <w:rsid w:val="00564FC7"/>
    <w:pPr>
      <w:spacing w:before="100" w:beforeAutospacing="1" w:after="142" w:line="276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yperlink" Target="https://repositorio.ufsc.br/handle/123456789/180829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portal.bu.ufsc.br/normalizaca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package" Target="embeddings/Microsoft_PowerPoint_Slide.sl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D391186-091D-438A-8FD6-A4BA3AB0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29</Pages>
  <Words>2314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14781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 gavron</cp:lastModifiedBy>
  <cp:revision>24</cp:revision>
  <cp:lastPrinted>2016-07-27T18:26:00Z</cp:lastPrinted>
  <dcterms:created xsi:type="dcterms:W3CDTF">2019-09-05T21:01:00Z</dcterms:created>
  <dcterms:modified xsi:type="dcterms:W3CDTF">2020-05-15T01:29:00Z</dcterms:modified>
</cp:coreProperties>
</file>